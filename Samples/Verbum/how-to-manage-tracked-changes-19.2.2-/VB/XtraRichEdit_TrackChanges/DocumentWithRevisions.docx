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4FD9F" w14:textId="28215AB6" w:rsidR="00E474FC" w:rsidRDefault="00286C90">
      <w:r>
        <w:rPr>
          <w:noProof/>
        </w:rPr>
        <mc:AlternateContent>
          <mc:Choice Requires="wps">
            <w:drawing>
              <wp:anchor distT="0" distB="304800" distL="114300" distR="114300" simplePos="0" relativeHeight="251630592" behindDoc="0" locked="0" layoutInCell="0" allowOverlap="0" wp14:anchorId="2CC83F51" wp14:editId="22A1B3B0">
                <wp:simplePos x="0" y="0"/>
                <wp:positionH relativeFrom="margin">
                  <wp:align>center</wp:align>
                </wp:positionH>
                <wp:positionV relativeFrom="margin">
                  <wp:posOffset>775335</wp:posOffset>
                </wp:positionV>
                <wp:extent cx="2514600" cy="1990725"/>
                <wp:effectExtent l="0" t="0" r="0" b="9525"/>
                <wp:wrapNone/>
                <wp:docPr id="5" name="Text Box 2"/>
                <wp:cNvGraphicFramePr/>
                <a:graphic xmlns:a="http://schemas.openxmlformats.org/drawingml/2006/main">
                  <a:graphicData uri="http://schemas.microsoft.com/office/word/2010/wordprocessingShape">
                    <wps:wsp>
                      <wps:cNvSpPr/>
                      <wps:spPr>
                        <a:xfrm>
                          <a:off x="0" y="0"/>
                          <a:ext cx="2514600" cy="1990725"/>
                        </a:xfrm>
                        <a:prstGeom prst="rect">
                          <a:avLst/>
                        </a:prstGeom>
                        <a:solidFill>
                          <a:srgbClr val="FFFFFF"/>
                        </a:solidFill>
                        <a:ln w="9525">
                          <a:noFill/>
                        </a:ln>
                      </wps:spPr>
                      <wps:txbx>
                        <w:txbxContent>
                          <w:p w14:paraId="76A2E72B" w14:textId="77777777" w:rsidR="00E474FC" w:rsidRPr="004F0A9C" w:rsidRDefault="00D63D18" w:rsidP="002C4E10">
                            <w:pPr>
                              <w:pStyle w:val="Heading1"/>
                              <w:spacing w:before="0"/>
                              <w:jc w:val="center"/>
                            </w:pPr>
                            <w:bookmarkStart w:id="0" w:name="_Toc309904272"/>
                            <w:r w:rsidRPr="004F0A9C">
                              <w:t>Abstract</w:t>
                            </w:r>
                            <w:bookmarkEnd w:id="0"/>
                          </w:p>
                          <w:p w14:paraId="628B491E" w14:textId="77777777" w:rsidR="00E474FC" w:rsidRPr="00473318" w:rsidRDefault="00D63D18" w:rsidP="00286C90">
                            <w:pPr>
                              <w:jc w:val="both"/>
                              <w:rPr>
                                <w:rFonts w:ascii="Segoe UI" w:hAnsi="Segoe UI" w:cs="Segoe UI"/>
                              </w:rPr>
                            </w:pPr>
                            <w:r w:rsidRPr="00473318">
                              <w:rPr>
                                <w:rFonts w:ascii="Segoe UI" w:hAnsi="Segoe UI" w:cs="Segoe UI"/>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2CC83F51" id="Text Box 2" o:spid="_x0000_s1026" style="position:absolute;margin-left:0;margin-top:61.05pt;width:198pt;height:156.75pt;z-index:251630592;visibility:visible;mso-wrap-style:square;mso-width-percent:0;mso-height-percent:0;mso-wrap-distance-left:9pt;mso-wrap-distance-top:0;mso-wrap-distance-right:9pt;mso-wrap-distance-bottom:2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" o:allowincell="f" o:allowoverlap="f" stroked="f">
                <v:textbox>
                  <w:txbxContent>
                    <w:p w14:paraId="76A2E72B" w14:textId="77777777" w:rsidR="00E474FC" w:rsidRPr="004F0A9C" w:rsidRDefault="00D63D18" w:rsidP="002C4E10">
                      <w:pPr>
                        <w:pStyle w:val="Heading1"/>
                        <w:spacing w:before="0"/>
                        <w:jc w:val="center"/>
                      </w:pPr>
                      <w:bookmarkStart w:id="1" w:name="_Toc309904272"/>
                      <w:r w:rsidRPr="004F0A9C">
                        <w:t>Abstract</w:t>
                      </w:r>
                      <w:bookmarkEnd w:id="1"/>
                    </w:p>
                    <w:p w14:paraId="628B491E" w14:textId="77777777" w:rsidR="00E474FC" w:rsidRPr="00473318" w:rsidRDefault="00D63D18" w:rsidP="00286C90">
                      <w:pPr>
                        <w:jc w:val="both"/>
                        <w:rPr>
                          <w:rFonts w:ascii="Segoe UI" w:hAnsi="Segoe UI" w:cs="Segoe UI"/>
                        </w:rPr>
                      </w:pPr>
                      <w:r w:rsidRPr="00473318">
                        <w:rPr>
                          <w:rFonts w:ascii="Segoe UI" w:hAnsi="Segoe UI" w:cs="Segoe UI"/>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v:textbox>
                <w10:wrap anchorx="margin" anchory="margin"/>
              </v:rect>
            </w:pict>
          </mc:Fallback>
        </mc:AlternateContent>
      </w:r>
      <w:r w:rsidR="00D63D18">
        <w:rPr>
          <w:noProof/>
        </w:rPr>
        <w:drawing>
          <wp:anchor distT="0" distB="0" distL="114300" distR="114300" simplePos="0" relativeHeight="251631616" behindDoc="0" locked="0" layoutInCell="1" allowOverlap="1" wp14:anchorId="29630667" wp14:editId="11E32C58">
            <wp:simplePos x="0" y="0"/>
            <wp:positionH relativeFrom="margin">
              <wp:align>left</wp:align>
            </wp:positionH>
            <wp:positionV relativeFrom="margin">
              <wp:align>top</wp:align>
            </wp:positionV>
            <wp:extent cx="1261110" cy="1552575"/>
            <wp:effectExtent l="0" t="0" r="0" b="9525"/>
            <wp:wrapSquare wrapText="bothSides"/>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261110" cy="1552575"/>
                    </a:xfrm>
                    <a:prstGeom prst="rect">
                      <a:avLst/>
                    </a:prstGeom>
                    <a:noFill/>
                    <a:ln>
                      <a:noFill/>
                    </a:ln>
                    <a:effectLst>
                      <a:softEdge rad="63500"/>
                    </a:effectLst>
                  </pic:spPr>
                </pic:pic>
              </a:graphicData>
            </a:graphic>
            <wp14:sizeRelH relativeFrom="margin">
              <wp14:pctWidth>0</wp14:pctWidth>
            </wp14:sizeRelH>
            <wp14:sizeRelV relativeFrom="margin">
              <wp14:pctHeight>0</wp14:pctHeight>
            </wp14:sizeRelV>
          </wp:anchor>
        </w:drawing>
      </w:r>
      <w:r w:rsidR="00D63D18">
        <w:rPr>
          <w:noProof/>
        </w:rPr>
        <w:drawing>
          <wp:anchor distT="0" distB="0" distL="114300" distR="114300" simplePos="0" relativeHeight="251632640" behindDoc="0" locked="0" layoutInCell="1" allowOverlap="1" wp14:anchorId="4A5D0369" wp14:editId="5328E9A2">
            <wp:simplePos x="0" y="0"/>
            <wp:positionH relativeFrom="margin">
              <wp:posOffset>4749165</wp:posOffset>
            </wp:positionH>
            <wp:positionV relativeFrom="margin">
              <wp:posOffset>10795</wp:posOffset>
            </wp:positionV>
            <wp:extent cx="1261745" cy="1481455"/>
            <wp:effectExtent l="0" t="0" r="0" b="4445"/>
            <wp:wrapSquare wrapText="bothSides"/>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1261745" cy="1481455"/>
                    </a:xfrm>
                    <a:prstGeom prst="rect">
                      <a:avLst/>
                    </a:prstGeom>
                    <a:noFill/>
                    <a:ln>
                      <a:noFill/>
                    </a:ln>
                    <a:effectLst>
                      <a:softEdge rad="63500"/>
                    </a:effectLst>
                  </pic:spPr>
                </pic:pic>
              </a:graphicData>
            </a:graphic>
            <wp14:sizeRelH relativeFrom="margin">
              <wp14:pctWidth>0</wp14:pctWidth>
            </wp14:sizeRelH>
            <wp14:sizeRelV relativeFrom="margin">
              <wp14:pctHeight>0</wp14:pctHeight>
            </wp14:sizeRelV>
          </wp:anchor>
        </w:drawing>
      </w:r>
      <w:r w:rsidR="00D63D18">
        <w:rPr>
          <w:noProof/>
        </w:rPr>
        <mc:AlternateContent>
          <mc:Choice Requires="wps">
            <w:drawing>
              <wp:anchor distT="0" distB="0" distL="114300" distR="114300" simplePos="0" relativeHeight="251633664" behindDoc="0" locked="0" layoutInCell="0" allowOverlap="1" wp14:anchorId="0C6B68CD" wp14:editId="12C97270">
                <wp:simplePos x="0" y="0"/>
                <wp:positionH relativeFrom="margin">
                  <wp:posOffset>1215390</wp:posOffset>
                </wp:positionH>
                <wp:positionV relativeFrom="margin">
                  <wp:posOffset>3810</wp:posOffset>
                </wp:positionV>
                <wp:extent cx="3622040" cy="762000"/>
                <wp:effectExtent l="0" t="0" r="0" b="0"/>
                <wp:wrapSquare wrapText="bothSides"/>
                <wp:docPr id="3" name="Text Box 2"/>
                <wp:cNvGraphicFramePr/>
                <a:graphic xmlns:a="http://schemas.openxmlformats.org/drawingml/2006/main">
                  <a:graphicData uri="http://schemas.microsoft.com/office/word/2010/wordprocessingShape">
                    <wps:wsp>
                      <wps:cNvSpPr/>
                      <wps:spPr>
                        <a:xfrm>
                          <a:off x="0" y="0"/>
                          <a:ext cx="3622040" cy="762000"/>
                        </a:xfrm>
                        <a:prstGeom prst="rect">
                          <a:avLst/>
                        </a:prstGeom>
                        <a:noFill/>
                        <a:ln w="9525">
                          <a:noFill/>
                        </a:ln>
                      </wps:spPr>
                      <wps:txbx>
                        <w:txbxContent>
                          <w:p w14:paraId="38E48996" w14:textId="77777777" w:rsidR="00E474FC" w:rsidRDefault="00D63D18" w:rsidP="006C58D4">
                            <w:pPr>
                              <w:jc w:val="center"/>
                              <w:rPr>
                                <w:rFonts w:ascii="Segoe UI" w:hAnsi="Segoe UI"/>
                              </w:rPr>
                            </w:pPr>
                            <w:r>
                              <w:rPr>
                                <w:rFonts w:ascii="Segoe UI" w:hAnsi="Segoe UI"/>
                                <w:b/>
                                <w:sz w:val="36"/>
                              </w:rPr>
                              <w:t>Multimodal, Stochastic Symmetries for E-Commerce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0C6B68CD" id="_x0000_s1027" style="position:absolute;margin-left:95.7pt;margin-top:.3pt;width:285.2pt;height:60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" o:allowincell="f" filled="f" stroked="f">
                <v:textbox>
                  <w:txbxContent>
                    <w:p w14:paraId="38E48996" w14:textId="77777777" w:rsidR="00E474FC" w:rsidRDefault="00D63D18" w:rsidP="006C58D4">
                      <w:pPr>
                        <w:jc w:val="center"/>
                        <w:rPr>
                          <w:rFonts w:ascii="Segoe UI" w:hAnsi="Segoe UI"/>
                        </w:rPr>
                      </w:pPr>
                      <w:r>
                        <w:rPr>
                          <w:rFonts w:ascii="Segoe UI" w:hAnsi="Segoe UI"/>
                          <w:b/>
                          <w:sz w:val="36"/>
                        </w:rPr>
                        <w:t>Multimodal, Stochastic Symmetries for E-Commerce</w:t>
                      </w:r>
                    </w:p>
                  </w:txbxContent>
                </v:textbox>
                <w10:wrap type="square" anchorx="margin" anchory="margin"/>
              </v:rect>
            </w:pict>
          </mc:Fallback>
        </mc:AlternateContent>
      </w:r>
      <w:bookmarkStart w:id="2" w:name="_Toc379424184"/>
      <w:bookmarkEnd w:id="2"/>
    </w:p>
    <w:p w14:paraId="1480DE57" w14:textId="77777777" w:rsidR="00E474FC" w:rsidRDefault="00E474FC"/>
    <w:p w14:paraId="2EDE6C4C" w14:textId="77777777" w:rsidR="00E474FC" w:rsidRDefault="00E474FC"/>
    <w:p w14:paraId="25ED7E65" w14:textId="77777777" w:rsidR="00E474FC" w:rsidRDefault="00E474FC"/>
    <w:p w14:paraId="2316B9EA" w14:textId="14526B7D" w:rsidR="00E474FC" w:rsidRDefault="00C07635">
      <w:r>
        <w:rPr>
          <w:noProof/>
        </w:rPr>
        <mc:AlternateContent>
          <mc:Choice Requires="wps">
            <w:drawing>
              <wp:anchor distT="0" distB="0" distL="114300" distR="114300" simplePos="0" relativeHeight="251634688" behindDoc="0" locked="0" layoutInCell="1" allowOverlap="1" wp14:anchorId="21C13CC7" wp14:editId="280B4468">
                <wp:simplePos x="0" y="0"/>
                <wp:positionH relativeFrom="margin">
                  <wp:posOffset>4758690</wp:posOffset>
                </wp:positionH>
                <wp:positionV relativeFrom="margin">
                  <wp:posOffset>1556385</wp:posOffset>
                </wp:positionV>
                <wp:extent cx="1247775" cy="411480"/>
                <wp:effectExtent l="0" t="0" r="9525" b="7620"/>
                <wp:wrapNone/>
                <wp:docPr id="9" name="Text Box 2"/>
                <wp:cNvGraphicFramePr/>
                <a:graphic xmlns:a="http://schemas.openxmlformats.org/drawingml/2006/main">
                  <a:graphicData uri="http://schemas.microsoft.com/office/word/2010/wordprocessingShape">
                    <wps:wsp>
                      <wps:cNvSpPr/>
                      <wps:spPr>
                        <a:xfrm>
                          <a:off x="0" y="0"/>
                          <a:ext cx="1247775" cy="411480"/>
                        </a:xfrm>
                        <a:prstGeom prst="rect">
                          <a:avLst/>
                        </a:prstGeom>
                        <a:solidFill>
                          <a:srgbClr val="FFFFFF"/>
                        </a:solidFill>
                        <a:ln w="9525">
                          <a:noFill/>
                        </a:ln>
                      </wps:spPr>
                      <wps:txbx>
                        <w:txbxContent>
                          <w:p w14:paraId="2BB69FA8" w14:textId="4FFDDCEF" w:rsidR="00E474FC" w:rsidRDefault="00D63D18" w:rsidP="00C07635">
                            <w:pPr>
                              <w:jc w:val="center"/>
                              <w:rPr>
                                <w:i/>
                                <w:sz w:val="20"/>
                              </w:rPr>
                            </w:pPr>
                            <w:r>
                              <w:rPr>
                                <w:i/>
                                <w:sz w:val="20"/>
                              </w:rPr>
                              <w:t>Sabella Jaida,</w:t>
                            </w:r>
                          </w:p>
                          <w:p w14:paraId="1817BC9C" w14:textId="6D0ABCE7" w:rsidR="00E474FC" w:rsidRDefault="00D63D18" w:rsidP="00C07635">
                            <w:pPr>
                              <w:jc w:val="center"/>
                              <w:rPr>
                                <w:i/>
                                <w:sz w:val="20"/>
                              </w:rPr>
                            </w:pPr>
                            <w:r>
                              <w:rPr>
                                <w:i/>
                                <w:sz w:val="20"/>
                              </w:rPr>
                              <w:t>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21C13CC7" id="_x0000_s1028" style="position:absolute;margin-left:374.7pt;margin-top:122.55pt;width:98.25pt;height:32.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" stroked="f">
                <v:textbox>
                  <w:txbxContent>
                    <w:p w14:paraId="2BB69FA8" w14:textId="4FFDDCEF" w:rsidR="00E474FC" w:rsidRDefault="00D63D18" w:rsidP="00C07635">
                      <w:pPr>
                        <w:jc w:val="center"/>
                        <w:rPr>
                          <w:i/>
                          <w:sz w:val="20"/>
                        </w:rPr>
                      </w:pPr>
                      <w:r>
                        <w:rPr>
                          <w:i/>
                          <w:sz w:val="20"/>
                        </w:rPr>
                        <w:t>Sabella Jaida,</w:t>
                      </w:r>
                    </w:p>
                    <w:p w14:paraId="1817BC9C" w14:textId="6D0ABCE7" w:rsidR="00E474FC" w:rsidRDefault="00D63D18" w:rsidP="00C07635">
                      <w:pPr>
                        <w:jc w:val="center"/>
                        <w:rPr>
                          <w:i/>
                          <w:sz w:val="20"/>
                        </w:rPr>
                      </w:pPr>
                      <w:r>
                        <w:rPr>
                          <w:i/>
                          <w:sz w:val="20"/>
                        </w:rPr>
                        <w:t>Ph.D.</w:t>
                      </w:r>
                    </w:p>
                  </w:txbxContent>
                </v:textbox>
                <w10:wrap anchorx="margin" anchory="margin"/>
              </v:rect>
            </w:pict>
          </mc:Fallback>
        </mc:AlternateContent>
      </w:r>
      <w:r w:rsidR="00D63D18">
        <w:rPr>
          <w:noProof/>
        </w:rPr>
        <mc:AlternateContent>
          <mc:Choice Requires="wps">
            <w:drawing>
              <wp:anchor distT="0" distB="0" distL="114300" distR="114300" simplePos="0" relativeHeight="251635712" behindDoc="0" locked="0" layoutInCell="0" allowOverlap="0" wp14:anchorId="7C68A3C8" wp14:editId="534C02F3">
                <wp:simplePos x="0" y="0"/>
                <wp:positionH relativeFrom="margin">
                  <wp:posOffset>34290</wp:posOffset>
                </wp:positionH>
                <wp:positionV relativeFrom="margin">
                  <wp:posOffset>1604010</wp:posOffset>
                </wp:positionV>
                <wp:extent cx="1215390" cy="411480"/>
                <wp:effectExtent l="0" t="0" r="3810" b="7620"/>
                <wp:wrapNone/>
                <wp:docPr id="7" name="Text Box 2"/>
                <wp:cNvGraphicFramePr/>
                <a:graphic xmlns:a="http://schemas.openxmlformats.org/drawingml/2006/main">
                  <a:graphicData uri="http://schemas.microsoft.com/office/word/2010/wordprocessingShape">
                    <wps:wsp>
                      <wps:cNvSpPr/>
                      <wps:spPr>
                        <a:xfrm>
                          <a:off x="0" y="0"/>
                          <a:ext cx="1215390" cy="411480"/>
                        </a:xfrm>
                        <a:prstGeom prst="rect">
                          <a:avLst/>
                        </a:prstGeom>
                        <a:solidFill>
                          <a:srgbClr val="FFFFFF"/>
                        </a:solidFill>
                        <a:ln w="9525">
                          <a:noFill/>
                        </a:ln>
                      </wps:spPr>
                      <wps:txbx>
                        <w:txbxContent>
                          <w:p w14:paraId="1BF59F96" w14:textId="77777777" w:rsidR="00C07635" w:rsidRDefault="00D63D18">
                            <w:pPr>
                              <w:jc w:val="center"/>
                              <w:rPr>
                                <w:i/>
                                <w:sz w:val="20"/>
                                <w:lang w:val="ru-RU"/>
                              </w:rPr>
                            </w:pPr>
                            <w:r>
                              <w:rPr>
                                <w:i/>
                                <w:sz w:val="20"/>
                              </w:rPr>
                              <w:t>Cale Joon-Ho,</w:t>
                            </w:r>
                          </w:p>
                          <w:p w14:paraId="086940F1" w14:textId="38F80280" w:rsidR="00E474FC" w:rsidRDefault="00D63D18">
                            <w:pPr>
                              <w:jc w:val="center"/>
                              <w:rPr>
                                <w:sz w:val="20"/>
                              </w:rPr>
                            </w:pPr>
                            <w:r>
                              <w:rPr>
                                <w:i/>
                                <w:sz w:val="20"/>
                              </w:rPr>
                              <w:t xml:space="preserve"> 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7C68A3C8" id="_x0000_s1029" style="position:absolute;margin-left:2.7pt;margin-top:126.3pt;width:95.7pt;height:32.4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" o:allowincell="f" o:allowoverlap="f" stroked="f">
                <v:textbox>
                  <w:txbxContent>
                    <w:p w14:paraId="1BF59F96" w14:textId="77777777" w:rsidR="00C07635" w:rsidRDefault="00D63D18">
                      <w:pPr>
                        <w:jc w:val="center"/>
                        <w:rPr>
                          <w:i/>
                          <w:sz w:val="20"/>
                          <w:lang w:val="ru-RU"/>
                        </w:rPr>
                      </w:pPr>
                      <w:r>
                        <w:rPr>
                          <w:i/>
                          <w:sz w:val="20"/>
                        </w:rPr>
                        <w:t>Cale Joon-Ho,</w:t>
                      </w:r>
                    </w:p>
                    <w:p w14:paraId="086940F1" w14:textId="38F80280" w:rsidR="00E474FC" w:rsidRDefault="00D63D18">
                      <w:pPr>
                        <w:jc w:val="center"/>
                        <w:rPr>
                          <w:sz w:val="20"/>
                        </w:rPr>
                      </w:pPr>
                      <w:r>
                        <w:rPr>
                          <w:i/>
                          <w:sz w:val="20"/>
                        </w:rPr>
                        <w:t xml:space="preserve"> Ph.D</w:t>
                      </w:r>
                    </w:p>
                  </w:txbxContent>
                </v:textbox>
                <w10:wrap anchorx="margin" anchory="margin"/>
              </v:rect>
            </w:pict>
          </mc:Fallback>
        </mc:AlternateContent>
      </w:r>
    </w:p>
    <w:p w14:paraId="61AB7893" w14:textId="77777777" w:rsidR="00E474FC" w:rsidRDefault="00E474FC"/>
    <w:p w14:paraId="0A3D7952" w14:textId="77777777" w:rsidR="00E474FC" w:rsidRDefault="00E474FC"/>
    <w:p w14:paraId="7363F110" w14:textId="77777777" w:rsidR="00E474FC" w:rsidRDefault="00E474FC"/>
    <w:p w14:paraId="5C23EE71" w14:textId="77777777" w:rsidR="00E474FC" w:rsidRDefault="00E474FC"/>
    <w:p w14:paraId="697F5A29" w14:textId="77777777" w:rsidR="00E474FC" w:rsidRDefault="00E474FC"/>
    <w:p w14:paraId="55B2D36D" w14:textId="77777777" w:rsidR="00E474FC" w:rsidRDefault="00D63D18">
      <w:pPr>
        <w:pStyle w:val="Heading1"/>
        <w:rPr>
          <w:rFonts w:ascii="Segoe UI Semilight" w:hAnsi="Segoe UI Semilight"/>
        </w:rPr>
      </w:pPr>
      <w:bookmarkStart w:id="3" w:name="_Toc309904273"/>
      <w:r>
        <w:rPr>
          <w:rFonts w:ascii="Segoe UI Semilight" w:hAnsi="Segoe UI Semilight"/>
        </w:rPr>
        <w:t>1 Introduction</w:t>
      </w:r>
      <w:bookmarkEnd w:id="3"/>
    </w:p>
    <w:p w14:paraId="4865D217" w14:textId="05577248" w:rsidR="00E474FC" w:rsidRPr="00C07635" w:rsidRDefault="00D63D18">
      <w:pPr>
        <w:spacing w:after="120"/>
        <w:jc w:val="both"/>
        <w:rPr>
          <w:rFonts w:ascii="Segoe UI" w:hAnsi="Segoe UI" w:cs="Segoe UI"/>
          <w:sz w:val="20"/>
        </w:rPr>
      </w:pPr>
      <w:bookmarkStart w:id="4" w:name="Introduction"/>
      <w:bookmarkEnd w:id="4"/>
      <w:r w:rsidRPr="00C07635">
        <w:rPr>
          <w:rFonts w:ascii="Segoe UI" w:hAnsi="Segoe UI" w:cs="Segoe UI"/>
          <w:sz w:val="20"/>
        </w:rPr>
        <w:t>Biologists agree that game-theoretic modalities are an interesting new topic in the field of ubiquitous steganography</w:t>
      </w:r>
      <w:del w:id="5" w:author="Michael Suyama" w:date="2019-09-09T13:12:00Z">
        <w:r w:rsidRPr="00C07635" w:rsidDel="00473318">
          <w:rPr>
            <w:rFonts w:ascii="Segoe UI" w:hAnsi="Segoe UI" w:cs="Segoe UI"/>
            <w:sz w:val="20"/>
          </w:rPr>
          <w:delText>, and researchers concur</w:delText>
        </w:r>
      </w:del>
      <w:r w:rsidRPr="00C07635">
        <w:rPr>
          <w:rFonts w:ascii="Segoe UI" w:hAnsi="Segoe UI" w:cs="Segoe UI"/>
          <w:sz w:val="20"/>
        </w:rPr>
        <w:t>. This is a direct result of the construction of link-level acknowledgements. Contrarily, an extensive problem in hardware and architecture is the construction of the emulation of checksums [</w:t>
      </w:r>
      <w:hyperlink w:anchor="Ref_01" w:history="1">
        <w:r w:rsidRPr="00C07635">
          <w:rPr>
            <w:rStyle w:val="Hyperlink"/>
            <w:rFonts w:ascii="Segoe UI" w:hAnsi="Segoe UI" w:cs="Segoe UI"/>
            <w:sz w:val="20"/>
          </w:rPr>
          <w:t>1</w:t>
        </w:r>
      </w:hyperlink>
      <w:r w:rsidRPr="00C07635">
        <w:rPr>
          <w:rFonts w:ascii="Segoe UI" w:hAnsi="Segoe UI" w:cs="Segoe UI"/>
          <w:sz w:val="20"/>
        </w:rPr>
        <w:t>,</w:t>
      </w:r>
      <w:hyperlink w:anchor="Ref_02" w:history="1">
        <w:r w:rsidRPr="00C07635">
          <w:rPr>
            <w:rStyle w:val="Hyperlink"/>
            <w:rFonts w:ascii="Segoe UI" w:hAnsi="Segoe UI" w:cs="Segoe UI"/>
            <w:sz w:val="20"/>
          </w:rPr>
          <w:t>2</w:t>
        </w:r>
      </w:hyperlink>
      <w:r w:rsidRPr="00C07635">
        <w:rPr>
          <w:rFonts w:ascii="Segoe UI" w:hAnsi="Segoe UI" w:cs="Segoe UI"/>
          <w:sz w:val="20"/>
        </w:rPr>
        <w:t xml:space="preserve">]. On the other hand, checksums alone cannot fulfill the need for superpages. </w:t>
      </w:r>
    </w:p>
    <w:p w14:paraId="3D679E11" w14:textId="4EE26224" w:rsidR="00473318" w:rsidRPr="00C07635" w:rsidRDefault="00473318" w:rsidP="00473318">
      <w:pPr>
        <w:spacing w:after="120"/>
        <w:jc w:val="both"/>
        <w:rPr>
          <w:moveTo w:id="6" w:author="Janet Leverling" w:date="2019-09-09T13:16:00Z"/>
          <w:rFonts w:ascii="Segoe UI" w:hAnsi="Segoe UI" w:cs="Segoe UI"/>
          <w:sz w:val="20"/>
        </w:rPr>
      </w:pPr>
      <w:moveToRangeStart w:id="7" w:author="Janet Leverling" w:date="2019-09-09T13:16:00Z" w:name="move18927420"/>
      <w:moveTo w:id="8" w:author="Janet Leverling" w:date="2019-09-09T13:16:00Z">
        <w:r w:rsidRPr="00C07635">
          <w:rPr>
            <w:rFonts w:ascii="Segoe UI" w:hAnsi="Segoe UI" w:cs="Segoe UI"/>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t>
        </w:r>
      </w:moveTo>
      <w:ins w:id="9" w:author="Anne Dodsworth" w:date="2019-10-10T12:26:00Z">
        <w:r w:rsidR="007F68BB">
          <w:rPr>
            <w:rFonts w:ascii="Segoe UI" w:hAnsi="Segoe UI" w:cs="Segoe UI"/>
            <w:sz w:val="20"/>
          </w:rPr>
          <w:t xml:space="preserve">inserted text </w:t>
        </w:r>
      </w:ins>
      <w:moveTo w:id="10" w:author="Janet Leverling" w:date="2019-09-09T13:16:00Z">
        <w:r w:rsidRPr="00C07635">
          <w:rPr>
            <w:rFonts w:ascii="Segoe UI" w:hAnsi="Segoe UI" w:cs="Segoe UI"/>
            <w:sz w:val="20"/>
          </w:rPr>
          <w:t xml:space="preserve">we use to verify that the much-touted permutable algorithm for the synthesis of access points </w:t>
        </w:r>
        <w:r>
          <w:fldChar w:fldCharType="begin"/>
        </w:r>
        <w:r>
          <w:instrText xml:space="preserve"> HYPERLINK \l "Ref_05" </w:instrText>
        </w:r>
        <w:r>
          <w:fldChar w:fldCharType="separate"/>
        </w:r>
        <w:r w:rsidRPr="00C07635">
          <w:rPr>
            <w:rStyle w:val="Hyperlink"/>
            <w:rFonts w:ascii="Segoe UI" w:hAnsi="Segoe UI" w:cs="Segoe UI"/>
            <w:sz w:val="20"/>
          </w:rPr>
          <w:t>[5</w:t>
        </w:r>
        <w:r>
          <w:rPr>
            <w:rStyle w:val="Hyperlink"/>
            <w:rFonts w:ascii="Segoe UI" w:hAnsi="Segoe UI" w:cs="Segoe UI"/>
            <w:sz w:val="20"/>
          </w:rPr>
          <w:fldChar w:fldCharType="end"/>
        </w:r>
        <w:r w:rsidRPr="00C07635">
          <w:rPr>
            <w:rFonts w:ascii="Segoe UI" w:hAnsi="Segoe UI" w:cs="Segoe UI"/>
            <w:sz w:val="20"/>
          </w:rPr>
          <w:t xml:space="preserve">] is impossible. </w:t>
        </w:r>
      </w:moveTo>
    </w:p>
    <w:moveToRangeEnd w:id="7"/>
    <w:p w14:paraId="05399FDD" w14:textId="18DCFFA9" w:rsidR="00E474FC" w:rsidRPr="00C07635" w:rsidRDefault="00D63D18">
      <w:pPr>
        <w:spacing w:after="120"/>
        <w:jc w:val="both"/>
        <w:rPr>
          <w:rFonts w:ascii="Segoe UI" w:hAnsi="Segoe UI" w:cs="Segoe UI"/>
          <w:sz w:val="20"/>
        </w:rPr>
      </w:pPr>
      <w:r w:rsidRPr="00C07635">
        <w:rPr>
          <w:rFonts w:ascii="Segoe UI" w:hAnsi="Segoe UI" w:cs="Segoe UI"/>
          <w:sz w:val="20"/>
        </w:rPr>
        <w:t xml:space="preserve">Our focus in this work is not on whether the acclaimed highly-available algorithm for the emulation of systems by </w:t>
      </w:r>
      <w:del w:id="11" w:author="Anne Dodsworth" w:date="2019-09-09T13:17:00Z">
        <w:r w:rsidR="00086CB6" w:rsidDel="00473318">
          <w:fldChar w:fldCharType="begin"/>
        </w:r>
        <w:r w:rsidR="00086CB6" w:rsidDel="00473318">
          <w:delInstrText xml:space="preserve"> HYPERLINK \l "Ref_03" </w:delInstrText>
        </w:r>
        <w:r w:rsidR="00086CB6" w:rsidDel="00473318">
          <w:fldChar w:fldCharType="separate"/>
        </w:r>
        <w:r w:rsidRPr="00473318" w:rsidDel="00473318">
          <w:rPr>
            <w:rPrChange w:id="12" w:author="Anne Dodsworth" w:date="2019-09-09T13:17:00Z">
              <w:rPr>
                <w:rStyle w:val="Hyperlink"/>
                <w:rFonts w:ascii="Segoe UI" w:hAnsi="Segoe UI" w:cs="Segoe UI"/>
                <w:sz w:val="20"/>
              </w:rPr>
            </w:rPrChange>
          </w:rPr>
          <w:delText>Scott Shenker et al. [3]</w:delText>
        </w:r>
        <w:r w:rsidR="00086CB6" w:rsidDel="00473318">
          <w:rPr>
            <w:rStyle w:val="Hyperlink"/>
            <w:rFonts w:ascii="Segoe UI" w:hAnsi="Segoe UI" w:cs="Segoe UI"/>
            <w:sz w:val="20"/>
          </w:rPr>
          <w:fldChar w:fldCharType="end"/>
        </w:r>
      </w:del>
      <w:ins w:id="13" w:author="Anne Dodsworth" w:date="2019-09-09T13:17:00Z">
        <w:r w:rsidR="00473318" w:rsidRPr="00473318">
          <w:rPr>
            <w:rPrChange w:id="14" w:author="Anne Dodsworth" w:date="2019-09-09T13:17:00Z">
              <w:rPr>
                <w:rStyle w:val="Hyperlink"/>
                <w:rFonts w:ascii="Segoe UI" w:hAnsi="Segoe UI" w:cs="Segoe UI"/>
                <w:sz w:val="20"/>
              </w:rPr>
            </w:rPrChange>
          </w:rPr>
          <w:t xml:space="preserve">Scott </w:t>
        </w:r>
        <w:proofErr w:type="spellStart"/>
        <w:r w:rsidR="00473318" w:rsidRPr="00473318">
          <w:rPr>
            <w:rPrChange w:id="15" w:author="Anne Dodsworth" w:date="2019-09-09T13:17:00Z">
              <w:rPr>
                <w:rStyle w:val="Hyperlink"/>
                <w:rFonts w:ascii="Segoe UI" w:hAnsi="Segoe UI" w:cs="Segoe UI"/>
                <w:sz w:val="20"/>
              </w:rPr>
            </w:rPrChange>
          </w:rPr>
          <w:t>Shenker</w:t>
        </w:r>
        <w:proofErr w:type="spellEnd"/>
        <w:r w:rsidR="00473318" w:rsidRPr="00473318">
          <w:rPr>
            <w:rPrChange w:id="16" w:author="Anne Dodsworth" w:date="2019-09-09T13:17:00Z">
              <w:rPr>
                <w:rStyle w:val="Hyperlink"/>
                <w:rFonts w:ascii="Segoe UI" w:hAnsi="Segoe UI" w:cs="Segoe UI"/>
                <w:sz w:val="20"/>
              </w:rPr>
            </w:rPrChange>
          </w:rPr>
          <w:t xml:space="preserve"> et al. </w:t>
        </w:r>
      </w:ins>
      <w:r w:rsidRPr="00C07635">
        <w:rPr>
          <w:rFonts w:ascii="Segoe UI" w:hAnsi="Segoe UI" w:cs="Segoe UI"/>
          <w:sz w:val="20"/>
        </w:rPr>
        <w:t xml:space="preserve"> is Turing complete, but rather on exploring a novel system for the simulation of the transistor (Ounce). Indeed, suffix trees have a long history of cooperating in this manner [</w:t>
      </w:r>
      <w:hyperlink w:anchor="Ref_04" w:history="1">
        <w:r w:rsidRPr="00C07635">
          <w:rPr>
            <w:rStyle w:val="Hyperlink"/>
            <w:rFonts w:ascii="Segoe UI" w:hAnsi="Segoe UI" w:cs="Segoe UI"/>
            <w:sz w:val="20"/>
          </w:rPr>
          <w:t>4</w:t>
        </w:r>
      </w:hyperlink>
      <w:r w:rsidRPr="00C07635">
        <w:rPr>
          <w:rFonts w:ascii="Segoe UI" w:hAnsi="Segoe UI" w:cs="Segoe UI"/>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14:paraId="3A4EA4BC" w14:textId="77777777" w:rsidR="00E474FC" w:rsidRPr="00C07635" w:rsidRDefault="00D63D18">
      <w:pPr>
        <w:spacing w:after="120"/>
        <w:jc w:val="both"/>
        <w:rPr>
          <w:rFonts w:ascii="Segoe UI" w:hAnsi="Segoe UI" w:cs="Segoe UI"/>
          <w:sz w:val="20"/>
        </w:rPr>
      </w:pPr>
      <w:r w:rsidRPr="00C07635">
        <w:rPr>
          <w:rFonts w:ascii="Segoe UI" w:hAnsi="Segoe UI" w:cs="Segoe UI"/>
          <w:sz w:val="2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14:paraId="7612921E" w14:textId="60D55CA5" w:rsidR="00E474FC" w:rsidRPr="00C07635" w:rsidDel="00473318" w:rsidRDefault="00D63D18">
      <w:pPr>
        <w:spacing w:after="120"/>
        <w:jc w:val="both"/>
        <w:rPr>
          <w:moveFrom w:id="17" w:author="Janet Leverling" w:date="2019-09-09T13:16:00Z"/>
          <w:rFonts w:ascii="Segoe UI" w:hAnsi="Segoe UI" w:cs="Segoe UI"/>
          <w:sz w:val="20"/>
        </w:rPr>
      </w:pPr>
      <w:moveFromRangeStart w:id="18" w:author="Janet Leverling" w:date="2019-09-09T13:16:00Z" w:name="move18927420"/>
      <w:moveFrom w:id="19" w:author="Janet Leverling" w:date="2019-09-09T13:16:00Z">
        <w:r w:rsidRPr="00C07635" w:rsidDel="00473318">
          <w:rPr>
            <w:rFonts w:ascii="Segoe UI" w:hAnsi="Segoe UI" w:cs="Segoe UI"/>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r w:rsidR="00086CB6" w:rsidDel="00473318">
          <w:fldChar w:fldCharType="begin"/>
        </w:r>
        <w:r w:rsidR="00086CB6" w:rsidDel="00473318">
          <w:instrText xml:space="preserve"> HYPERLINK \l "Ref_05" </w:instrText>
        </w:r>
        <w:r w:rsidR="00086CB6" w:rsidDel="00473318">
          <w:fldChar w:fldCharType="separate"/>
        </w:r>
        <w:r w:rsidRPr="00C07635" w:rsidDel="00473318">
          <w:rPr>
            <w:rStyle w:val="Hyperlink"/>
            <w:rFonts w:ascii="Segoe UI" w:hAnsi="Segoe UI" w:cs="Segoe UI"/>
            <w:sz w:val="20"/>
          </w:rPr>
          <w:t>[5</w:t>
        </w:r>
        <w:r w:rsidR="00086CB6" w:rsidDel="00473318">
          <w:rPr>
            <w:rStyle w:val="Hyperlink"/>
            <w:rFonts w:ascii="Segoe UI" w:hAnsi="Segoe UI" w:cs="Segoe UI"/>
            <w:sz w:val="20"/>
          </w:rPr>
          <w:fldChar w:fldCharType="end"/>
        </w:r>
        <w:r w:rsidRPr="00C07635" w:rsidDel="00473318">
          <w:rPr>
            <w:rFonts w:ascii="Segoe UI" w:hAnsi="Segoe UI" w:cs="Segoe UI"/>
            <w:sz w:val="20"/>
          </w:rPr>
          <w:t xml:space="preserve">] is impossible. </w:t>
        </w:r>
      </w:moveFrom>
    </w:p>
    <w:moveFromRangeEnd w:id="18"/>
    <w:p w14:paraId="417C703A" w14:textId="77777777" w:rsidR="00E474FC" w:rsidRPr="00C07635" w:rsidRDefault="00D63D18">
      <w:pPr>
        <w:spacing w:after="120"/>
        <w:jc w:val="both"/>
        <w:rPr>
          <w:rFonts w:ascii="Segoe UI" w:hAnsi="Segoe UI" w:cs="Segoe UI"/>
          <w:sz w:val="20"/>
        </w:rPr>
      </w:pPr>
      <w:r w:rsidRPr="00C07635">
        <w:rPr>
          <w:rFonts w:ascii="Segoe UI" w:hAnsi="Segoe UI" w:cs="Segoe UI"/>
          <w:sz w:val="20"/>
        </w:rPr>
        <w:t xml:space="preserve">The rest of the paper proceeds as follows. We motivate the need for write-ahead logging. To achieve this objective, we disconfirm that model checking and IPv6 are continuously incompatible. Along these same lines, </w:t>
      </w:r>
      <w:r w:rsidRPr="00C07635">
        <w:rPr>
          <w:rFonts w:ascii="Segoe UI" w:hAnsi="Segoe UI" w:cs="Segoe UI"/>
          <w:sz w:val="20"/>
        </w:rPr>
        <w:lastRenderedPageBreak/>
        <w:t>we place our work in context with the existing work in this area. Furthermore, to overcome this issue, we better underst</w:t>
      </w:r>
      <w:bookmarkStart w:id="20" w:name="_GoBack"/>
      <w:bookmarkEnd w:id="20"/>
      <w:r w:rsidRPr="00C07635">
        <w:rPr>
          <w:rFonts w:ascii="Segoe UI" w:hAnsi="Segoe UI" w:cs="Segoe UI"/>
          <w:sz w:val="20"/>
        </w:rPr>
        <w:t>and how flip-flop gates can be applied to the simulation of simulated annealing.</w:t>
      </w:r>
    </w:p>
    <w:p w14:paraId="1FDABE79" w14:textId="77777777" w:rsidR="00E474FC" w:rsidRDefault="00E474FC">
      <w:pPr>
        <w:spacing w:after="120"/>
        <w:jc w:val="both"/>
        <w:rPr>
          <w:rFonts w:ascii="Segoe UI Semilight" w:hAnsi="Segoe UI Semilight"/>
          <w:sz w:val="20"/>
        </w:rPr>
        <w:sectPr w:rsidR="00E474FC">
          <w:headerReference w:type="default" r:id="rId10"/>
          <w:footerReference w:type="default" r:id="rId11"/>
          <w:headerReference w:type="first" r:id="rId12"/>
          <w:footerReference w:type="first" r:id="rId13"/>
          <w:pgSz w:w="12240" w:h="15840"/>
          <w:pgMar w:top="1134" w:right="850" w:bottom="1134" w:left="1701" w:header="720" w:footer="720" w:gutter="0"/>
          <w:cols w:space="720"/>
          <w:titlePg/>
        </w:sectPr>
      </w:pPr>
    </w:p>
    <w:p w14:paraId="25C9F7D5" w14:textId="77777777" w:rsidR="00E474FC" w:rsidRDefault="00D63D18" w:rsidP="002C4E10">
      <w:pPr>
        <w:pStyle w:val="Heading1"/>
        <w:spacing w:before="0"/>
        <w:rPr>
          <w:rFonts w:ascii="Segoe UI Semilight" w:hAnsi="Segoe UI Semilight"/>
          <w:sz w:val="20"/>
        </w:rPr>
      </w:pPr>
      <w:bookmarkStart w:id="26" w:name="_Toc592226708"/>
      <w:r>
        <w:rPr>
          <w:rFonts w:ascii="Segoe UI Semilight" w:hAnsi="Segoe UI Semilight"/>
        </w:rPr>
        <w:lastRenderedPageBreak/>
        <w:t>2 Principles</w:t>
      </w:r>
      <w:bookmarkEnd w:id="26"/>
      <w:r>
        <w:rPr>
          <w:rFonts w:ascii="Segoe UI Semilight" w:hAnsi="Segoe UI Semilight"/>
        </w:rPr>
        <w:t xml:space="preserve"> </w:t>
      </w:r>
    </w:p>
    <w:p w14:paraId="3CC52E20" w14:textId="6ACD3ECD" w:rsidR="006A1502" w:rsidRDefault="00D63D18">
      <w:pPr>
        <w:jc w:val="both"/>
        <w:rPr>
          <w:rFonts w:ascii="Segoe UI" w:hAnsi="Segoe UI" w:cs="Segoe UI"/>
          <w:sz w:val="20"/>
        </w:rPr>
      </w:pPr>
      <w:bookmarkStart w:id="27" w:name="_Toc765073949"/>
      <w:bookmarkEnd w:id="27"/>
      <w:r w:rsidRPr="00C07635">
        <w:rPr>
          <w:rFonts w:ascii="Segoe UI" w:hAnsi="Segoe UI" w:cs="Segoe UI"/>
          <w:sz w:val="20"/>
        </w:rPr>
        <w:t>T</w:t>
      </w:r>
      <w:bookmarkStart w:id="28" w:name="Principles"/>
      <w:bookmarkEnd w:id="28"/>
      <w:r w:rsidRPr="00C07635">
        <w:rPr>
          <w:rFonts w:ascii="Segoe UI" w:hAnsi="Segoe UI" w:cs="Segoe UI"/>
          <w:sz w:val="20"/>
        </w:rPr>
        <w:t>he properties of our methodology depend greatly on the assumptions inherent in our design; in this section, we outline those assumptions. On a similar note, we show Ounce's stochastic storage in Figure 1. Similarly, we assume that each component of our heuristic emulates spreadsheets [</w:t>
      </w:r>
      <w:hyperlink w:anchor="Ref_06" w:history="1">
        <w:r w:rsidRPr="00C07635">
          <w:rPr>
            <w:rStyle w:val="Hyperlink"/>
            <w:rFonts w:ascii="Segoe UI" w:hAnsi="Segoe UI" w:cs="Segoe UI"/>
            <w:sz w:val="20"/>
          </w:rPr>
          <w:t>6</w:t>
        </w:r>
      </w:hyperlink>
      <w:r w:rsidRPr="00C07635">
        <w:rPr>
          <w:rFonts w:ascii="Segoe UI" w:hAnsi="Segoe UI" w:cs="Segoe UI"/>
          <w:sz w:val="20"/>
        </w:rPr>
        <w:t xml:space="preserve">], independent of all other components. </w:t>
      </w:r>
    </w:p>
    <w:p w14:paraId="247AA6D4" w14:textId="239748AD" w:rsidR="001B3F3C" w:rsidRDefault="001B3F3C">
      <w:pPr>
        <w:jc w:val="both"/>
        <w:rPr>
          <w:rFonts w:ascii="Segoe UI" w:hAnsi="Segoe UI" w:cs="Segoe UI"/>
          <w:sz w:val="20"/>
        </w:rPr>
      </w:pPr>
    </w:p>
    <w:p w14:paraId="24248592" w14:textId="7FE27D77" w:rsidR="001B3F3C" w:rsidRDefault="001F1152">
      <w:pPr>
        <w:jc w:val="both"/>
        <w:rPr>
          <w:rFonts w:ascii="Segoe UI" w:hAnsi="Segoe UI" w:cs="Segoe UI"/>
          <w:sz w:val="20"/>
        </w:rPr>
      </w:pPr>
      <w:r>
        <w:rPr>
          <w:rFonts w:ascii="Segoe UI" w:hAnsi="Segoe UI" w:cs="Segoe UI"/>
          <w:noProof/>
          <w:sz w:val="20"/>
        </w:rPr>
        <mc:AlternateContent>
          <mc:Choice Requires="wpg">
            <w:drawing>
              <wp:anchor distT="0" distB="0" distL="114300" distR="114300" simplePos="0" relativeHeight="251636736" behindDoc="0" locked="0" layoutInCell="1" allowOverlap="1" wp14:anchorId="2EF441A8" wp14:editId="261A14D2">
                <wp:simplePos x="0" y="0"/>
                <wp:positionH relativeFrom="column">
                  <wp:posOffset>63748</wp:posOffset>
                </wp:positionH>
                <wp:positionV relativeFrom="paragraph">
                  <wp:posOffset>21906</wp:posOffset>
                </wp:positionV>
                <wp:extent cx="2700836" cy="967358"/>
                <wp:effectExtent l="0" t="19050" r="61595" b="23495"/>
                <wp:wrapNone/>
                <wp:docPr id="71" name="Group 71"/>
                <wp:cNvGraphicFramePr/>
                <a:graphic xmlns:a="http://schemas.openxmlformats.org/drawingml/2006/main">
                  <a:graphicData uri="http://schemas.microsoft.com/office/word/2010/wordprocessingGroup">
                    <wpg:wgp>
                      <wpg:cNvGrpSpPr/>
                      <wpg:grpSpPr>
                        <a:xfrm>
                          <a:off x="0" y="0"/>
                          <a:ext cx="2700836" cy="967358"/>
                          <a:chOff x="0" y="0"/>
                          <a:chExt cx="2700836" cy="967358"/>
                        </a:xfrm>
                      </wpg:grpSpPr>
                      <wps:wsp>
                        <wps:cNvPr id="6" name="Rectangle 6"/>
                        <wps:cNvSpPr/>
                        <wps:spPr>
                          <a:xfrm>
                            <a:off x="1172126" y="0"/>
                            <a:ext cx="560838" cy="299066"/>
                          </a:xfrm>
                          <a:prstGeom prst="rect">
                            <a:avLst/>
                          </a:prstGeom>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68A85AC5" w14:textId="77777777" w:rsidR="001B3F3C" w:rsidRPr="00996972" w:rsidRDefault="001B3F3C" w:rsidP="00AE0E40">
                              <w:pPr>
                                <w:spacing w:before="60"/>
                                <w:jc w:val="center"/>
                                <w:rPr>
                                  <w:rFonts w:asciiTheme="minorHAnsi" w:hAnsiTheme="minorHAnsi" w:cstheme="minorHAnsi"/>
                                  <w:color w:val="auto"/>
                                  <w:sz w:val="16"/>
                                </w:rPr>
                              </w:pPr>
                              <w:r w:rsidRPr="00EB23D6">
                                <w:rPr>
                                  <w:rFonts w:asciiTheme="minorHAnsi" w:hAnsiTheme="minorHAnsi" w:cstheme="minorHAnsi"/>
                                  <w:color w:val="FFFFFF" w:themeColor="background1"/>
                                  <w:sz w:val="20"/>
                                </w:rPr>
                                <w:t>Video</w:t>
                              </w:r>
                            </w:p>
                          </w:txbxContent>
                        </wps:txbx>
                        <wps:bodyPr rot="0" spcFirstLastPara="0" vertOverflow="overflow" horzOverflow="overflow" vert="horz" wrap="square" lIns="52569" tIns="26284" rIns="52569" bIns="26284" numCol="1" spcCol="0" rtlCol="0" fromWordArt="0" anchor="t" anchorCtr="0" forceAA="0" compatLnSpc="1">
                          <a:prstTxWarp prst="textNoShape">
                            <a:avLst/>
                          </a:prstTxWarp>
                          <a:noAutofit/>
                        </wps:bodyPr>
                      </wps:wsp>
                      <wps:wsp>
                        <wps:cNvPr id="13" name="Rectangle 13"/>
                        <wps:cNvSpPr/>
                        <wps:spPr>
                          <a:xfrm>
                            <a:off x="2107711" y="0"/>
                            <a:ext cx="593125" cy="298450"/>
                          </a:xfrm>
                          <a:prstGeom prst="rect">
                            <a:avLst/>
                          </a:prstGeom>
                          <a:ln/>
                          <a:effectLst>
                            <a:outerShdw blurRad="38100" dist="19050" dir="5400000" algn="tl" rotWithShape="0">
                              <a:prstClr val="black">
                                <a:alpha val="35000"/>
                              </a:prstClr>
                            </a:outerShdw>
                          </a:effectLst>
                        </wps:spPr>
                        <wps:style>
                          <a:lnRef idx="1">
                            <a:schemeClr val="accent6"/>
                          </a:lnRef>
                          <a:fillRef idx="3">
                            <a:schemeClr val="accent6"/>
                          </a:fillRef>
                          <a:effectRef idx="2">
                            <a:schemeClr val="accent6"/>
                          </a:effectRef>
                          <a:fontRef idx="minor">
                            <a:schemeClr val="lt1"/>
                          </a:fontRef>
                        </wps:style>
                        <wps:txbx>
                          <w:txbxContent>
                            <w:p w14:paraId="7D0D5219" w14:textId="77777777" w:rsidR="001B3F3C" w:rsidRPr="00EB23D6" w:rsidRDefault="001B3F3C" w:rsidP="00A77CFE">
                              <w:pPr>
                                <w:spacing w:before="60"/>
                                <w:jc w:val="center"/>
                                <w:rPr>
                                  <w:color w:val="FFFFFF" w:themeColor="background1"/>
                                  <w:sz w:val="36"/>
                                </w:rPr>
                              </w:pPr>
                              <w:r w:rsidRPr="00EB23D6">
                                <w:rPr>
                                  <w:rFonts w:asciiTheme="minorHAnsi" w:hAnsiTheme="minorHAnsi" w:cstheme="minorHAnsi"/>
                                  <w:color w:val="FFFFFF" w:themeColor="background1"/>
                                  <w:sz w:val="20"/>
                                </w:rPr>
                                <w:t>Ounce</w:t>
                              </w:r>
                            </w:p>
                          </w:txbxContent>
                        </wps:txbx>
                        <wps:bodyPr rot="0" spcFirstLastPara="0" vertOverflow="overflow" horzOverflow="overflow" vert="horz" wrap="square" lIns="52569" tIns="26284" rIns="52569" bIns="26284" numCol="1" spcCol="0" rtlCol="0" fromWordArt="0" anchor="ctr" anchorCtr="0" forceAA="0" compatLnSpc="1">
                          <a:prstTxWarp prst="textNoShape">
                            <a:avLst/>
                          </a:prstTxWarp>
                          <a:noAutofit/>
                        </wps:bodyPr>
                      </wps:wsp>
                      <wps:wsp>
                        <wps:cNvPr id="45" name="Rectangle 45"/>
                        <wps:cNvSpPr/>
                        <wps:spPr>
                          <a:xfrm>
                            <a:off x="1172126" y="547228"/>
                            <a:ext cx="560838" cy="299066"/>
                          </a:xfrm>
                          <a:prstGeom prst="rect">
                            <a:avLst/>
                          </a:prstGeom>
                          <a:ln/>
                          <a:effectLst>
                            <a:outerShdw blurRad="38100" dist="19050" dir="5400000" algn="tl" rotWithShape="0">
                              <a:prstClr val="black">
                                <a:alpha val="35000"/>
                              </a:prstClr>
                            </a:outerShdw>
                          </a:effectLst>
                        </wps:spPr>
                        <wps:style>
                          <a:lnRef idx="1">
                            <a:schemeClr val="accent6"/>
                          </a:lnRef>
                          <a:fillRef idx="3">
                            <a:schemeClr val="accent6"/>
                          </a:fillRef>
                          <a:effectRef idx="2">
                            <a:schemeClr val="accent6"/>
                          </a:effectRef>
                          <a:fontRef idx="minor">
                            <a:schemeClr val="lt1"/>
                          </a:fontRef>
                        </wps:style>
                        <wps:txbx>
                          <w:txbxContent>
                            <w:p w14:paraId="3B02577A" w14:textId="381F22DA" w:rsidR="00D15BC7" w:rsidRPr="00EB23D6" w:rsidRDefault="00D15BC7" w:rsidP="00A77CFE">
                              <w:pPr>
                                <w:spacing w:before="60"/>
                                <w:jc w:val="center"/>
                                <w:rPr>
                                  <w:rFonts w:asciiTheme="minorHAnsi" w:hAnsiTheme="minorHAnsi" w:cstheme="minorHAnsi"/>
                                  <w:color w:val="FFFFFF" w:themeColor="background1"/>
                                  <w:sz w:val="20"/>
                                </w:rPr>
                              </w:pPr>
                              <w:r w:rsidRPr="00EB23D6">
                                <w:rPr>
                                  <w:rFonts w:asciiTheme="minorHAnsi" w:hAnsiTheme="minorHAnsi" w:cstheme="minorHAnsi"/>
                                  <w:color w:val="FFFFFF" w:themeColor="background1"/>
                                  <w:sz w:val="20"/>
                                </w:rPr>
                                <w:t>JVM</w:t>
                              </w:r>
                            </w:p>
                          </w:txbxContent>
                        </wps:txbx>
                        <wps:bodyPr rot="0" spcFirstLastPara="0" vertOverflow="overflow" horzOverflow="overflow" vert="horz" wrap="square" lIns="52569" tIns="26284" rIns="52569" bIns="26284" numCol="1" spcCol="0" rtlCol="0" fromWordArt="0" anchor="ctr" anchorCtr="0" forceAA="0" compatLnSpc="1">
                          <a:prstTxWarp prst="textNoShape">
                            <a:avLst/>
                          </a:prstTxWarp>
                          <a:noAutofit/>
                        </wps:bodyPr>
                      </wps:wsp>
                      <wps:wsp>
                        <wps:cNvPr id="49" name="Rectangle 49"/>
                        <wps:cNvSpPr/>
                        <wps:spPr>
                          <a:xfrm>
                            <a:off x="183586" y="554289"/>
                            <a:ext cx="560838" cy="299066"/>
                          </a:xfrm>
                          <a:prstGeom prst="rect">
                            <a:avLst/>
                          </a:prstGeom>
                          <a:ln/>
                          <a:effectLst>
                            <a:outerShdw blurRad="38100" dist="19050" dir="5400000" algn="tl" rotWithShape="0">
                              <a:prstClr val="black">
                                <a:alpha val="35000"/>
                              </a:prstClr>
                            </a:outerShdw>
                          </a:effectLst>
                        </wps:spPr>
                        <wps:style>
                          <a:lnRef idx="1">
                            <a:schemeClr val="accent2"/>
                          </a:lnRef>
                          <a:fillRef idx="3">
                            <a:schemeClr val="accent2"/>
                          </a:fillRef>
                          <a:effectRef idx="2">
                            <a:schemeClr val="accent2"/>
                          </a:effectRef>
                          <a:fontRef idx="minor">
                            <a:schemeClr val="lt1"/>
                          </a:fontRef>
                        </wps:style>
                        <wps:txbx>
                          <w:txbxContent>
                            <w:p w14:paraId="4266E0F2" w14:textId="238B745A" w:rsidR="00D15BC7" w:rsidRPr="00EB23D6" w:rsidRDefault="00D15BC7" w:rsidP="00A77CFE">
                              <w:pPr>
                                <w:spacing w:before="60"/>
                                <w:jc w:val="center"/>
                                <w:rPr>
                                  <w:color w:val="FFFFFF" w:themeColor="background1"/>
                                  <w:sz w:val="28"/>
                                </w:rPr>
                              </w:pPr>
                              <w:r w:rsidRPr="00EB23D6">
                                <w:rPr>
                                  <w:rFonts w:asciiTheme="minorHAnsi" w:hAnsiTheme="minorHAnsi" w:cstheme="minorHAnsi"/>
                                  <w:color w:val="FFFFFF" w:themeColor="background1"/>
                                  <w:sz w:val="20"/>
                                </w:rPr>
                                <w:t>Trap</w:t>
                              </w:r>
                            </w:p>
                          </w:txbxContent>
                        </wps:txbx>
                        <wps:bodyPr rot="0" spcFirstLastPara="0" vertOverflow="overflow" horzOverflow="overflow" vert="horz" wrap="square" lIns="52569" tIns="26284" rIns="52569" bIns="26284" numCol="1" spcCol="0" rtlCol="0" fromWordArt="0" anchor="ctr" anchorCtr="0" forceAA="0" compatLnSpc="1">
                          <a:prstTxWarp prst="textNoShape">
                            <a:avLst/>
                          </a:prstTxWarp>
                          <a:noAutofit/>
                        </wps:bodyPr>
                      </wps:wsp>
                      <wps:wsp>
                        <wps:cNvPr id="50" name="Straight Arrow Connector 50"/>
                        <wps:cNvCnPr/>
                        <wps:spPr>
                          <a:xfrm>
                            <a:off x="1733428" y="137654"/>
                            <a:ext cx="374281" cy="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748466" y="691979"/>
                            <a:ext cx="424939" cy="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0" y="706101"/>
                            <a:ext cx="185596" cy="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896747" y="691979"/>
                            <a:ext cx="0" cy="274320"/>
                          </a:xfrm>
                          <a:prstGeom prst="straightConnector1">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V="1">
                            <a:off x="1447505" y="300093"/>
                            <a:ext cx="0" cy="246616"/>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a:off x="0" y="967358"/>
                            <a:ext cx="896747" cy="0"/>
                          </a:xfrm>
                          <a:prstGeom prst="line">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0" y="706101"/>
                            <a:ext cx="0" cy="261257"/>
                          </a:xfrm>
                          <a:prstGeom prst="line">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EF441A8" id="Group 71" o:spid="_x0000_s1030" style="position:absolute;left:0;text-align:left;margin-left:5pt;margin-top:1.7pt;width:212.65pt;height:76.15pt;z-index:251636736;mso-width-relative:margin" coordsize="27008,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">
                <v:rect id="Rectangle 6" o:spid="_x0000_s1031" style="position:absolute;left:11721;width:5608;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" fillcolor="#1f4f7b [1636]" strokecolor="#4e92d1 [3044]">
                  <v:fill color2="#4b91d1 [3012]" rotate="t" angle="180" colors="0 #3372ab;52429f #4697e0;1 #4498e4" focus="100%" type="gradient">
                    <o:fill v:ext="view" type="gradientUnscaled"/>
                  </v:fill>
                  <v:shadow on="t" color="black" opacity="22937f" origin=",-.5" offset="0,1.5pt"/>
                  <v:textbox inset="1.46025mm,.73011mm,1.46025mm,.73011mm">
                    <w:txbxContent>
                      <w:p w14:paraId="68A85AC5" w14:textId="77777777" w:rsidR="001B3F3C" w:rsidRPr="00996972" w:rsidRDefault="001B3F3C" w:rsidP="00AE0E40">
                        <w:pPr>
                          <w:spacing w:before="60"/>
                          <w:jc w:val="center"/>
                          <w:rPr>
                            <w:rFonts w:asciiTheme="minorHAnsi" w:hAnsiTheme="minorHAnsi" w:cstheme="minorHAnsi"/>
                            <w:color w:val="auto"/>
                            <w:sz w:val="16"/>
                          </w:rPr>
                        </w:pPr>
                        <w:r w:rsidRPr="00EB23D6">
                          <w:rPr>
                            <w:rFonts w:asciiTheme="minorHAnsi" w:hAnsiTheme="minorHAnsi" w:cstheme="minorHAnsi"/>
                            <w:color w:val="FFFFFF" w:themeColor="background1"/>
                            <w:sz w:val="20"/>
                          </w:rPr>
                          <w:t>Video</w:t>
                        </w:r>
                      </w:p>
                    </w:txbxContent>
                  </v:textbox>
                </v:rect>
                <v:rect id="Rectangle 13" o:spid="_x0000_s1032" style="position:absolute;left:21077;width:593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" fillcolor="#395824 [1641]" strokecolor="#6aa343 [3049]">
                  <v:fill color2="#68a242 [3017]" rotate="t" angle="180" colors="0 #4f8b27;52429f #69b636;1 #69ba33" focus="100%" type="gradient">
                    <o:fill v:ext="view" type="gradientUnscaled"/>
                  </v:fill>
                  <v:shadow on="t" color="black" opacity="22937f" origin="-.5,-.5" offset="0,1.5pt"/>
                  <v:textbox inset="1.46025mm,.73011mm,1.46025mm,.73011mm">
                    <w:txbxContent>
                      <w:p w14:paraId="7D0D5219" w14:textId="77777777" w:rsidR="001B3F3C" w:rsidRPr="00EB23D6" w:rsidRDefault="001B3F3C" w:rsidP="00A77CFE">
                        <w:pPr>
                          <w:spacing w:before="60"/>
                          <w:jc w:val="center"/>
                          <w:rPr>
                            <w:color w:val="FFFFFF" w:themeColor="background1"/>
                            <w:sz w:val="36"/>
                          </w:rPr>
                        </w:pPr>
                        <w:r w:rsidRPr="00EB23D6">
                          <w:rPr>
                            <w:rFonts w:asciiTheme="minorHAnsi" w:hAnsiTheme="minorHAnsi" w:cstheme="minorHAnsi"/>
                            <w:color w:val="FFFFFF" w:themeColor="background1"/>
                            <w:sz w:val="20"/>
                          </w:rPr>
                          <w:t>Ounce</w:t>
                        </w:r>
                      </w:p>
                    </w:txbxContent>
                  </v:textbox>
                </v:rect>
                <v:rect id="Rectangle 45" o:spid="_x0000_s1033" style="position:absolute;left:11721;top:5472;width:5608;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" fillcolor="#395824 [1641]" strokecolor="#6aa343 [3049]">
                  <v:fill color2="#68a242 [3017]" rotate="t" angle="180" colors="0 #4f8b27;52429f #69b636;1 #69ba33" focus="100%" type="gradient">
                    <o:fill v:ext="view" type="gradientUnscaled"/>
                  </v:fill>
                  <v:shadow on="t" color="black" opacity="22937f" origin="-.5,-.5" offset="0,1.5pt"/>
                  <v:textbox inset="1.46025mm,.73011mm,1.46025mm,.73011mm">
                    <w:txbxContent>
                      <w:p w14:paraId="3B02577A" w14:textId="381F22DA" w:rsidR="00D15BC7" w:rsidRPr="00EB23D6" w:rsidRDefault="00D15BC7" w:rsidP="00A77CFE">
                        <w:pPr>
                          <w:spacing w:before="60"/>
                          <w:jc w:val="center"/>
                          <w:rPr>
                            <w:rFonts w:asciiTheme="minorHAnsi" w:hAnsiTheme="minorHAnsi" w:cstheme="minorHAnsi"/>
                            <w:color w:val="FFFFFF" w:themeColor="background1"/>
                            <w:sz w:val="20"/>
                          </w:rPr>
                        </w:pPr>
                        <w:r w:rsidRPr="00EB23D6">
                          <w:rPr>
                            <w:rFonts w:asciiTheme="minorHAnsi" w:hAnsiTheme="minorHAnsi" w:cstheme="minorHAnsi"/>
                            <w:color w:val="FFFFFF" w:themeColor="background1"/>
                            <w:sz w:val="20"/>
                          </w:rPr>
                          <w:t>JVM</w:t>
                        </w:r>
                      </w:p>
                    </w:txbxContent>
                  </v:textbox>
                </v:rect>
                <v:rect id="Rectangle 49" o:spid="_x0000_s1034" style="position:absolute;left:1835;top:5542;width:5609;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" fillcolor="#853d0b [1637]" strokecolor="#eb7423 [3045]">
                  <v:fill color2="#eb7220 [3013]" rotate="t" angle="180" colors="0 #c5570c;52429f #ff7414;1 #ff730f" focus="100%" type="gradient">
                    <o:fill v:ext="view" type="gradientUnscaled"/>
                  </v:fill>
                  <v:shadow on="t" color="black" opacity="22937f" origin="-.5,-.5" offset="0,1.5pt"/>
                  <v:textbox inset="1.46025mm,.73011mm,1.46025mm,.73011mm">
                    <w:txbxContent>
                      <w:p w14:paraId="4266E0F2" w14:textId="238B745A" w:rsidR="00D15BC7" w:rsidRPr="00EB23D6" w:rsidRDefault="00D15BC7" w:rsidP="00A77CFE">
                        <w:pPr>
                          <w:spacing w:before="60"/>
                          <w:jc w:val="center"/>
                          <w:rPr>
                            <w:color w:val="FFFFFF" w:themeColor="background1"/>
                            <w:sz w:val="28"/>
                          </w:rPr>
                        </w:pPr>
                        <w:r w:rsidRPr="00EB23D6">
                          <w:rPr>
                            <w:rFonts w:asciiTheme="minorHAnsi" w:hAnsiTheme="minorHAnsi" w:cstheme="minorHAnsi"/>
                            <w:color w:val="FFFFFF" w:themeColor="background1"/>
                            <w:sz w:val="20"/>
                          </w:rPr>
                          <w:t>Trap</w:t>
                        </w:r>
                      </w:p>
                    </w:txbxContent>
                  </v:textbox>
                </v:rect>
                <v:shapetype id="_x0000_t32" coordsize="21600,21600" o:spt="32" o:oned="t" path="m,l21600,21600e" filled="f">
                  <v:path arrowok="t" fillok="f" o:connecttype="none"/>
                  <o:lock v:ext="edit" shapetype="t"/>
                </v:shapetype>
                <v:shape id="Straight Arrow Connector 50" o:spid="_x0000_s1035" type="#_x0000_t32" style="position:absolute;left:17334;top:1376;width:3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" strokecolor="#5a5a5a [2109]">
                  <v:stroke endarrow="block"/>
                </v:shape>
                <v:shape id="Straight Arrow Connector 51" o:spid="_x0000_s1036" type="#_x0000_t32" style="position:absolute;left:7484;top:6919;width:4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" strokecolor="#5a5a5a [2109]">
                  <v:stroke endarrow="block"/>
                </v:shape>
                <v:shape id="Straight Arrow Connector 54" o:spid="_x0000_s1037" type="#_x0000_t32" style="position:absolute;top:7061;width:1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" strokecolor="#5a5a5a [2109]">
                  <v:stroke endarrow="block"/>
                </v:shape>
                <v:shape id="Straight Arrow Connector 58" o:spid="_x0000_s1038" type="#_x0000_t32" style="position:absolute;left:8967;top:6919;width:0;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" strokecolor="#5a5a5a [2109]"/>
                <v:shape id="Straight Arrow Connector 61" o:spid="_x0000_s1039" type="#_x0000_t32" style="position:absolute;left:14475;top:3000;width:0;height:2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" strokecolor="#5a5a5a [2109]">
                  <v:stroke endarrow="block"/>
                </v:shape>
                <v:line id="Straight Connector 67" o:spid="_x0000_s1040" style="position:absolute;flip:x;visibility:visible;mso-wrap-style:square" from="0,9673" to="8967,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" strokecolor="#5a5a5a [2109]"/>
                <v:line id="Straight Connector 69" o:spid="_x0000_s1041" style="position:absolute;flip:y;visibility:visible;mso-wrap-style:square" from="0,7061" to="0,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" strokecolor="#5a5a5a [2109]"/>
              </v:group>
            </w:pict>
          </mc:Fallback>
        </mc:AlternateContent>
      </w:r>
    </w:p>
    <w:p w14:paraId="77754155" w14:textId="59D3F17C" w:rsidR="001B3F3C" w:rsidRDefault="001B3F3C">
      <w:pPr>
        <w:jc w:val="both"/>
        <w:rPr>
          <w:rFonts w:ascii="Segoe UI" w:hAnsi="Segoe UI" w:cs="Segoe UI"/>
          <w:sz w:val="20"/>
        </w:rPr>
      </w:pPr>
    </w:p>
    <w:p w14:paraId="68585223" w14:textId="4FCB9442" w:rsidR="001B3F3C" w:rsidRDefault="001B3F3C">
      <w:pPr>
        <w:jc w:val="both"/>
        <w:rPr>
          <w:rFonts w:ascii="Segoe UI" w:hAnsi="Segoe UI" w:cs="Segoe UI"/>
          <w:sz w:val="20"/>
        </w:rPr>
      </w:pPr>
    </w:p>
    <w:p w14:paraId="66877001" w14:textId="07FE443F" w:rsidR="001B3F3C" w:rsidRDefault="001B3F3C">
      <w:pPr>
        <w:jc w:val="both"/>
        <w:rPr>
          <w:rFonts w:ascii="Segoe UI" w:hAnsi="Segoe UI" w:cs="Segoe UI"/>
          <w:sz w:val="20"/>
        </w:rPr>
      </w:pPr>
    </w:p>
    <w:p w14:paraId="5418DF03" w14:textId="4938782B" w:rsidR="00D15BC7" w:rsidRDefault="00D15BC7">
      <w:pPr>
        <w:jc w:val="both"/>
        <w:rPr>
          <w:rFonts w:ascii="Segoe UI" w:hAnsi="Segoe UI" w:cs="Segoe UI"/>
          <w:sz w:val="20"/>
        </w:rPr>
      </w:pPr>
    </w:p>
    <w:p w14:paraId="59306A27" w14:textId="71BE68E7" w:rsidR="00D15BC7" w:rsidRPr="00C07635" w:rsidRDefault="00D15BC7">
      <w:pPr>
        <w:jc w:val="both"/>
        <w:rPr>
          <w:rFonts w:ascii="Segoe UI" w:hAnsi="Segoe UI" w:cs="Segoe UI"/>
          <w:sz w:val="20"/>
        </w:rPr>
      </w:pPr>
    </w:p>
    <w:p w14:paraId="4F42A29C" w14:textId="6ECF1D40" w:rsidR="00E474FC" w:rsidRDefault="006A1502">
      <w:pPr>
        <w:rPr>
          <w:rFonts w:ascii="Segoe UI" w:hAnsi="Segoe UI"/>
          <w:sz w:val="20"/>
        </w:rPr>
      </w:pPr>
      <w:bookmarkStart w:id="29" w:name="_Toc1166181193"/>
      <w:r>
        <w:rPr>
          <w:noProof/>
        </w:rPr>
        <mc:AlternateContent>
          <mc:Choice Requires="wps">
            <w:drawing>
              <wp:inline distT="0" distB="0" distL="0" distR="0" wp14:anchorId="0D0477FE" wp14:editId="519D8F62">
                <wp:extent cx="2856258" cy="262255"/>
                <wp:effectExtent l="0" t="0" r="1270" b="4445"/>
                <wp:docPr id="12" name="_x0000_s1026"/>
                <wp:cNvGraphicFramePr/>
                <a:graphic xmlns:a="http://schemas.openxmlformats.org/drawingml/2006/main">
                  <a:graphicData uri="http://schemas.microsoft.com/office/word/2010/wordprocessingShape">
                    <wps:wsp>
                      <wps:cNvSpPr/>
                      <wps:spPr>
                        <a:xfrm>
                          <a:off x="0" y="0"/>
                          <a:ext cx="2856258" cy="262255"/>
                        </a:xfrm>
                        <a:prstGeom prst="rect">
                          <a:avLst/>
                        </a:prstGeom>
                        <a:solidFill>
                          <a:srgbClr val="FFFFFF"/>
                        </a:solidFill>
                      </wps:spPr>
                      <wps:txbx>
                        <w:txbxContent>
                          <w:p w14:paraId="53D683BE" w14:textId="77777777" w:rsidR="006A1502" w:rsidRDefault="006A1502" w:rsidP="006A1502">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wps:txbx>
                      <wps:bodyPr wrap="square">
                        <a:noAutofit/>
                      </wps:bodyPr>
                    </wps:wsp>
                  </a:graphicData>
                </a:graphic>
              </wp:inline>
            </w:drawing>
          </mc:Choice>
          <mc:Fallback>
            <w:pict>
              <v:rect w14:anchorId="0D0477FE" id="_x0000_s1026" o:spid="_x0000_s1042" style="width:224.9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" stroked="f">
                <v:textbox>
                  <w:txbxContent>
                    <w:p w14:paraId="53D683BE" w14:textId="77777777" w:rsidR="006A1502" w:rsidRDefault="006A1502" w:rsidP="006A1502">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v:textbox>
                <w10:anchorlock/>
              </v:rect>
            </w:pict>
          </mc:Fallback>
        </mc:AlternateContent>
      </w:r>
      <w:bookmarkEnd w:id="29"/>
    </w:p>
    <w:p w14:paraId="50D595BE" w14:textId="77777777" w:rsidR="006D53C4" w:rsidRDefault="006D53C4" w:rsidP="00C37683">
      <w:pPr>
        <w:jc w:val="both"/>
        <w:rPr>
          <w:rFonts w:ascii="Segoe UI" w:hAnsi="Segoe UI" w:cs="Segoe UI"/>
          <w:sz w:val="20"/>
        </w:rPr>
      </w:pPr>
    </w:p>
    <w:p w14:paraId="4A651A0E" w14:textId="199CBEC4" w:rsidR="00E474FC" w:rsidRDefault="00D63D18" w:rsidP="00C37683">
      <w:pPr>
        <w:jc w:val="both"/>
        <w:rPr>
          <w:rFonts w:ascii="Segoe UI" w:hAnsi="Segoe UI" w:cs="Segoe UI"/>
          <w:sz w:val="20"/>
        </w:rPr>
      </w:pPr>
      <w:r w:rsidRPr="00C07635">
        <w:rPr>
          <w:rFonts w:ascii="Segoe UI" w:hAnsi="Segoe UI" w:cs="Segoe UI"/>
          <w:sz w:val="20"/>
        </w:rP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hyperlink w:anchor="Ref_07" w:history="1">
        <w:r w:rsidRPr="00C07635">
          <w:rPr>
            <w:rStyle w:val="Hyperlink"/>
            <w:rFonts w:ascii="Segoe UI" w:hAnsi="Segoe UI" w:cs="Segoe UI"/>
            <w:sz w:val="20"/>
          </w:rPr>
          <w:t>7</w:t>
        </w:r>
      </w:hyperlink>
      <w:r w:rsidRPr="00C07635">
        <w:rPr>
          <w:rFonts w:ascii="Segoe UI" w:hAnsi="Segoe UI" w:cs="Segoe UI"/>
        </w:rPr>
        <w:t xml:space="preserve">, </w:t>
      </w:r>
      <w:hyperlink w:anchor="Ref_08" w:history="1">
        <w:r w:rsidRPr="00C07635">
          <w:rPr>
            <w:rStyle w:val="Hyperlink"/>
            <w:rFonts w:ascii="Segoe UI" w:hAnsi="Segoe UI" w:cs="Segoe UI"/>
            <w:sz w:val="20"/>
          </w:rPr>
          <w:t>8</w:t>
        </w:r>
      </w:hyperlink>
      <w:r w:rsidRPr="00C07635">
        <w:rPr>
          <w:rFonts w:ascii="Segoe UI" w:hAnsi="Segoe UI" w:cs="Segoe UI"/>
          <w:sz w:val="20"/>
        </w:rPr>
        <w:t xml:space="preserve">] and SCSI disks are usually incompatible. We believe that SMPs can be made classical, autonomous, and interactive. </w:t>
      </w:r>
    </w:p>
    <w:p w14:paraId="3B818AA1" w14:textId="5BD17549" w:rsidR="005112D6" w:rsidRDefault="00CA6987" w:rsidP="00C37683">
      <w:pPr>
        <w:jc w:val="both"/>
        <w:rPr>
          <w:rFonts w:ascii="Segoe UI" w:hAnsi="Segoe UI" w:cs="Segoe UI"/>
          <w:sz w:val="20"/>
        </w:rPr>
      </w:pPr>
      <w:r>
        <w:rPr>
          <w:rFonts w:ascii="Segoe UI" w:hAnsi="Segoe UI" w:cs="Segoe UI"/>
          <w:noProof/>
          <w:sz w:val="20"/>
        </w:rPr>
        <mc:AlternateContent>
          <mc:Choice Requires="wpg">
            <w:drawing>
              <wp:anchor distT="0" distB="0" distL="114300" distR="114300" simplePos="0" relativeHeight="251661312" behindDoc="0" locked="0" layoutInCell="1" allowOverlap="1" wp14:anchorId="0D8D6AAF" wp14:editId="232EE209">
                <wp:simplePos x="0" y="0"/>
                <wp:positionH relativeFrom="column">
                  <wp:posOffset>-13831</wp:posOffset>
                </wp:positionH>
                <wp:positionV relativeFrom="paragraph">
                  <wp:posOffset>167189</wp:posOffset>
                </wp:positionV>
                <wp:extent cx="2869856" cy="2337195"/>
                <wp:effectExtent l="38100" t="19050" r="45085" b="63500"/>
                <wp:wrapNone/>
                <wp:docPr id="4" name="Group 4"/>
                <wp:cNvGraphicFramePr/>
                <a:graphic xmlns:a="http://schemas.openxmlformats.org/drawingml/2006/main">
                  <a:graphicData uri="http://schemas.microsoft.com/office/word/2010/wordprocessingGroup">
                    <wpg:wgp>
                      <wpg:cNvGrpSpPr/>
                      <wpg:grpSpPr>
                        <a:xfrm>
                          <a:off x="0" y="0"/>
                          <a:ext cx="2869856" cy="2337195"/>
                          <a:chOff x="0" y="0"/>
                          <a:chExt cx="2869856" cy="2337195"/>
                        </a:xfrm>
                      </wpg:grpSpPr>
                      <wps:wsp>
                        <wps:cNvPr id="72" name="Rectangle 42"/>
                        <wps:cNvSpPr/>
                        <wps:spPr>
                          <a:xfrm>
                            <a:off x="26806" y="0"/>
                            <a:ext cx="498477" cy="456565"/>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13DAD21F" w14:textId="77777777" w:rsidR="002005BC" w:rsidRPr="00FB32AD" w:rsidRDefault="002005BC" w:rsidP="0080158E">
                              <w:pPr>
                                <w:spacing w:before="60"/>
                                <w:jc w:val="center"/>
                                <w:rPr>
                                  <w:color w:val="FFFFFF" w:themeColor="background1"/>
                                  <w:sz w:val="20"/>
                                </w:rPr>
                              </w:pPr>
                              <w:r w:rsidRPr="00FB32AD">
                                <w:rPr>
                                  <w:color w:val="FFFFFF" w:themeColor="background1"/>
                                  <w:sz w:val="20"/>
                                </w:rPr>
                                <w:t>Gateway</w:t>
                              </w:r>
                            </w:p>
                            <w:p w14:paraId="4CBBB8D7" w14:textId="77777777" w:rsidR="002005BC" w:rsidRPr="00BE49CB" w:rsidRDefault="002005BC" w:rsidP="002005BC">
                              <w:pPr>
                                <w:jc w:val="center"/>
                                <w:rPr>
                                  <w:color w:val="auto"/>
                                  <w:sz w:val="18"/>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4" name="Straight Arrow Connector 84"/>
                        <wps:cNvCnPr/>
                        <wps:spPr>
                          <a:xfrm>
                            <a:off x="274022" y="458689"/>
                            <a:ext cx="0" cy="246005"/>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1108002" y="685055"/>
                            <a:ext cx="798830" cy="342265"/>
                          </a:xfrm>
                          <a:prstGeom prst="rect">
                            <a:avLst/>
                          </a:prstGeom>
                          <a:gradFill rotWithShape="1">
                            <a:gsLst>
                              <a:gs pos="0">
                                <a:srgbClr val="70AD47">
                                  <a:shade val="51000"/>
                                  <a:satMod val="130000"/>
                                </a:srgbClr>
                              </a:gs>
                              <a:gs pos="80000">
                                <a:srgbClr val="70AD47">
                                  <a:shade val="93000"/>
                                  <a:satMod val="130000"/>
                                </a:srgbClr>
                              </a:gs>
                              <a:gs pos="100000">
                                <a:srgbClr val="70AD47">
                                  <a:shade val="94000"/>
                                  <a:satMod val="135000"/>
                                </a:srgbClr>
                              </a:gs>
                            </a:gsLst>
                            <a:lin ang="16200000" scaled="0"/>
                          </a:gradFill>
                          <a:ln w="9525" cap="flat" cmpd="sng" algn="ctr">
                            <a:noFill/>
                            <a:prstDash val="solid"/>
                          </a:ln>
                          <a:effectLst>
                            <a:outerShdw blurRad="38100" dist="19050" dir="5400000" algn="t" rotWithShape="0">
                              <a:prstClr val="black">
                                <a:alpha val="35000"/>
                              </a:prstClr>
                            </a:outerShdw>
                          </a:effectLst>
                        </wps:spPr>
                        <wps:txbx>
                          <w:txbxContent>
                            <w:p w14:paraId="059E34B6" w14:textId="77777777" w:rsidR="002005BC" w:rsidRPr="00E977E3" w:rsidRDefault="002005BC" w:rsidP="0080158E">
                              <w:pPr>
                                <w:spacing w:before="60"/>
                                <w:jc w:val="center"/>
                                <w:rPr>
                                  <w:color w:val="FFFFFF" w:themeColor="background1"/>
                                  <w:sz w:val="20"/>
                                </w:rPr>
                              </w:pPr>
                              <w:r w:rsidRPr="00E977E3">
                                <w:rPr>
                                  <w:color w:val="FFFFFF" w:themeColor="background1"/>
                                  <w:sz w:val="20"/>
                                </w:rPr>
                                <w:t>Ounce Node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73" name="Rectangle 42"/>
                        <wps:cNvSpPr/>
                        <wps:spPr>
                          <a:xfrm>
                            <a:off x="14892" y="699948"/>
                            <a:ext cx="517527" cy="456565"/>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ln>
                            <a:noFill/>
                          </a:ln>
                          <a:effectLst>
                            <a:outerShdw blurRad="38100" dist="19050" dir="5400000" algn="t" rotWithShape="0">
                              <a:prstClr val="black">
                                <a:alpha val="35000"/>
                              </a:prstClr>
                            </a:outerShdw>
                          </a:effectLst>
                        </wps:spPr>
                        <wps:style>
                          <a:lnRef idx="1">
                            <a:schemeClr val="accent2"/>
                          </a:lnRef>
                          <a:fillRef idx="3">
                            <a:schemeClr val="accent2"/>
                          </a:fillRef>
                          <a:effectRef idx="2">
                            <a:schemeClr val="accent2"/>
                          </a:effectRef>
                          <a:fontRef idx="minor">
                            <a:schemeClr val="lt1"/>
                          </a:fontRef>
                        </wps:style>
                        <wps:txbx>
                          <w:txbxContent>
                            <w:p w14:paraId="58BA3433" w14:textId="1C6EC345" w:rsidR="002005BC" w:rsidRPr="00E977E3" w:rsidRDefault="00CC698D" w:rsidP="0080158E">
                              <w:pPr>
                                <w:spacing w:before="60"/>
                                <w:jc w:val="center"/>
                                <w:rPr>
                                  <w:color w:val="FFFFFF" w:themeColor="background1"/>
                                  <w:sz w:val="20"/>
                                </w:rPr>
                              </w:pPr>
                              <w:r w:rsidRPr="00E977E3">
                                <w:rPr>
                                  <w:color w:val="FFFFFF" w:themeColor="background1"/>
                                  <w:sz w:val="20"/>
                                </w:rPr>
                                <w:t>Strobe</w:t>
                              </w:r>
                            </w:p>
                            <w:p w14:paraId="0010B7FB" w14:textId="6045F28D" w:rsidR="00CC698D" w:rsidRPr="00E977E3" w:rsidRDefault="00CC698D" w:rsidP="00E977E3">
                              <w:pPr>
                                <w:jc w:val="center"/>
                                <w:rPr>
                                  <w:color w:val="FFFFFF" w:themeColor="background1"/>
                                  <w:sz w:val="18"/>
                                </w:rPr>
                              </w:pPr>
                              <w:r w:rsidRPr="00E977E3">
                                <w:rPr>
                                  <w:color w:val="FFFFFF" w:themeColor="background1"/>
                                  <w:sz w:val="20"/>
                                </w:rPr>
                                <w:t>A</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99" name="Straight Connector 99"/>
                        <wps:cNvCnPr/>
                        <wps:spPr>
                          <a:xfrm>
                            <a:off x="279979" y="1158637"/>
                            <a:ext cx="0" cy="137160"/>
                          </a:xfrm>
                          <a:prstGeom prst="line">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277000" y="1295648"/>
                            <a:ext cx="143859" cy="0"/>
                          </a:xfrm>
                          <a:prstGeom prst="line">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422947" y="1295648"/>
                            <a:ext cx="0" cy="139700"/>
                          </a:xfrm>
                          <a:prstGeom prst="line">
                            <a:avLst/>
                          </a:prstGeom>
                          <a:ln w="9525">
                            <a:solidFill>
                              <a:schemeClr val="tx1">
                                <a:lumMod val="65000"/>
                                <a:lumOff val="3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4" name="Rectangle 74"/>
                        <wps:cNvSpPr/>
                        <wps:spPr>
                          <a:xfrm>
                            <a:off x="0" y="1438616"/>
                            <a:ext cx="894127" cy="342889"/>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63806DD1" w14:textId="77777777" w:rsidR="002005BC" w:rsidRPr="00E977E3" w:rsidRDefault="002005BC" w:rsidP="0080158E">
                              <w:pPr>
                                <w:spacing w:before="60"/>
                                <w:jc w:val="center"/>
                                <w:rPr>
                                  <w:color w:val="FFFFFF" w:themeColor="background1"/>
                                  <w:sz w:val="20"/>
                                </w:rPr>
                              </w:pPr>
                              <w:r w:rsidRPr="00E977E3">
                                <w:rPr>
                                  <w:color w:val="FFFFFF" w:themeColor="background1"/>
                                  <w:sz w:val="20"/>
                                </w:rPr>
                                <w:t>Mean Rocks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V="1">
                            <a:off x="1498186" y="539109"/>
                            <a:ext cx="0" cy="146050"/>
                          </a:xfrm>
                          <a:prstGeom prst="straightConnector1">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V="1">
                            <a:off x="2490027" y="539109"/>
                            <a:ext cx="0" cy="146050"/>
                          </a:xfrm>
                          <a:prstGeom prst="straightConnector1">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2093886" y="682077"/>
                            <a:ext cx="775970" cy="342265"/>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5D316D90" w14:textId="77777777" w:rsidR="002005BC" w:rsidRPr="00E977E3" w:rsidRDefault="002005BC" w:rsidP="0080158E">
                              <w:pPr>
                                <w:spacing w:before="60"/>
                                <w:jc w:val="center"/>
                                <w:rPr>
                                  <w:color w:val="FFFFFF" w:themeColor="background1"/>
                                  <w:sz w:val="20"/>
                                </w:rPr>
                              </w:pPr>
                              <w:r w:rsidRPr="00E977E3">
                                <w:rPr>
                                  <w:color w:val="FFFFFF" w:themeColor="background1"/>
                                  <w:sz w:val="20"/>
                                </w:rPr>
                                <w:t>Morse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Arrow Connector 90"/>
                        <wps:cNvCnPr/>
                        <wps:spPr>
                          <a:xfrm flipV="1">
                            <a:off x="1504143" y="1027583"/>
                            <a:ext cx="0" cy="407035"/>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1641154" y="0"/>
                            <a:ext cx="670829" cy="342889"/>
                          </a:xfrm>
                          <a:prstGeom prst="rect">
                            <a:avLst/>
                          </a:prstGeom>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48047CE8" w14:textId="77777777" w:rsidR="002005BC" w:rsidRPr="00E977E3" w:rsidRDefault="002005BC" w:rsidP="0080158E">
                              <w:pPr>
                                <w:spacing w:before="60"/>
                                <w:jc w:val="center"/>
                                <w:rPr>
                                  <w:color w:val="FFFFFF" w:themeColor="background1"/>
                                  <w:sz w:val="20"/>
                                </w:rPr>
                              </w:pPr>
                              <w:r w:rsidRPr="00E977E3">
                                <w:rPr>
                                  <w:color w:val="FFFFFF" w:themeColor="background1"/>
                                  <w:sz w:val="20"/>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446775" y="1784123"/>
                            <a:ext cx="0" cy="257920"/>
                          </a:xfrm>
                          <a:prstGeom prst="straightConnector1">
                            <a:avLst/>
                          </a:prstGeom>
                          <a:ln w="9525">
                            <a:solidFill>
                              <a:schemeClr val="tx1">
                                <a:lumMod val="65000"/>
                                <a:lumOff val="3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0" y="2040274"/>
                            <a:ext cx="894127" cy="296921"/>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0A8BA5B3" w14:textId="77777777" w:rsidR="002005BC" w:rsidRPr="00E977E3" w:rsidRDefault="002005BC" w:rsidP="0080158E">
                              <w:pPr>
                                <w:spacing w:before="60"/>
                                <w:jc w:val="center"/>
                                <w:rPr>
                                  <w:color w:val="FFFFFF" w:themeColor="background1"/>
                                  <w:sz w:val="20"/>
                                </w:rPr>
                              </w:pPr>
                              <w:r w:rsidRPr="00E977E3">
                                <w:rPr>
                                  <w:color w:val="FFFFFF" w:themeColor="background1"/>
                                  <w:sz w:val="20"/>
                                </w:rPr>
                                <w:t>Parallel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Straight Arrow Connector 104"/>
                        <wps:cNvCnPr/>
                        <wps:spPr>
                          <a:xfrm>
                            <a:off x="896529" y="1623283"/>
                            <a:ext cx="221517" cy="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76" name="Rectangle 76"/>
                        <wps:cNvSpPr/>
                        <wps:spPr>
                          <a:xfrm>
                            <a:off x="1116938" y="1435638"/>
                            <a:ext cx="782244" cy="342889"/>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310921E6" w14:textId="77777777" w:rsidR="002005BC" w:rsidRPr="00E977E3" w:rsidRDefault="002005BC" w:rsidP="0080158E">
                              <w:pPr>
                                <w:spacing w:before="60"/>
                                <w:jc w:val="center"/>
                                <w:rPr>
                                  <w:color w:val="FFFFFF" w:themeColor="background1"/>
                                  <w:sz w:val="20"/>
                                </w:rPr>
                              </w:pPr>
                              <w:r w:rsidRPr="00E977E3">
                                <w:rPr>
                                  <w:color w:val="FFFFFF" w:themeColor="background1"/>
                                  <w:sz w:val="20"/>
                                </w:rPr>
                                <w:t>DNS Move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102" name="Straight Arrow Connector 102"/>
                        <wps:cNvCnPr/>
                        <wps:spPr>
                          <a:xfrm flipV="1">
                            <a:off x="1900284" y="1596477"/>
                            <a:ext cx="198334" cy="0"/>
                          </a:xfrm>
                          <a:prstGeom prst="straightConnector1">
                            <a:avLst/>
                          </a:prstGeom>
                          <a:ln w="9525">
                            <a:solidFill>
                              <a:schemeClr val="tx1">
                                <a:lumMod val="65000"/>
                                <a:lumOff val="35000"/>
                              </a:schemeClr>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78" name="Hexagon 78"/>
                        <wps:cNvSpPr/>
                        <wps:spPr>
                          <a:xfrm>
                            <a:off x="2093886" y="1426702"/>
                            <a:ext cx="773804" cy="344805"/>
                          </a:xfrm>
                          <a:prstGeom prst="hexagon">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799DD516" w14:textId="77777777" w:rsidR="002005BC" w:rsidRPr="00E977E3" w:rsidRDefault="002005BC" w:rsidP="002005BC">
                              <w:pPr>
                                <w:jc w:val="center"/>
                                <w:rPr>
                                  <w:color w:val="FFFFFF" w:themeColor="background1"/>
                                  <w:sz w:val="20"/>
                                </w:rPr>
                              </w:pPr>
                              <w:r w:rsidRPr="00E977E3">
                                <w:rPr>
                                  <w:color w:val="FFFFFF" w:themeColor="background1"/>
                                  <w:sz w:val="20"/>
                                </w:rPr>
                                <w:t>Paradox D</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94" name="Straight Connector 94"/>
                        <wps:cNvCnPr/>
                        <wps:spPr>
                          <a:xfrm>
                            <a:off x="1498186" y="539109"/>
                            <a:ext cx="990543" cy="0"/>
                          </a:xfrm>
                          <a:prstGeom prst="line">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V="1">
                            <a:off x="1983682" y="345506"/>
                            <a:ext cx="0" cy="19431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flipV="1">
                            <a:off x="2484070" y="1027583"/>
                            <a:ext cx="3105" cy="40005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8D6AAF" id="Group 4" o:spid="_x0000_s1043" style="position:absolute;left:0;text-align:left;margin-left:-1.1pt;margin-top:13.15pt;width:225.95pt;height:184.05pt;z-index:251661312;mso-position-horizontal-relative:text;mso-position-vertical-relative:text" coordsize="28698,23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">
                <v:shape id="Rectangle 42" o:spid="_x0000_s1044" style="position:absolute;left:268;width:4984;height:4565;visibility:visible;mso-wrap-style:square;v-text-anchor:middle"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" adj="-11796480,,5400" path="m,l457280,r,342916l228640,571527,,342916,,xe" fillcolor="#1f4f7b [1636]" stroked="f">
                  <v:fill color2="#4b91d1 [3012]" rotate="t" angle="180" colors="0 #3372ab;52429f #4697e0;1 #4498e4" focus="100%" type="gradient">
                    <o:fill v:ext="view" type="gradientUnscaled"/>
                  </v:fill>
                  <v:stroke joinstyle="miter"/>
                  <v:shadow on="t" color="black" opacity="22937f" origin=",-.5" offset="0,1.5pt"/>
                  <v:formulas/>
                  <v:path arrowok="t" o:connecttype="custom" o:connectlocs="0,0;498477,0;498477,273939;249239,456565;0,273939;0,0" o:connectangles="0,0,0,0,0,0" textboxrect="0,0,457280,571527"/>
                  <v:textbox inset="0,,0">
                    <w:txbxContent>
                      <w:p w14:paraId="13DAD21F" w14:textId="77777777" w:rsidR="002005BC" w:rsidRPr="00FB32AD" w:rsidRDefault="002005BC" w:rsidP="0080158E">
                        <w:pPr>
                          <w:spacing w:before="60"/>
                          <w:jc w:val="center"/>
                          <w:rPr>
                            <w:color w:val="FFFFFF" w:themeColor="background1"/>
                            <w:sz w:val="20"/>
                          </w:rPr>
                        </w:pPr>
                        <w:r w:rsidRPr="00FB32AD">
                          <w:rPr>
                            <w:color w:val="FFFFFF" w:themeColor="background1"/>
                            <w:sz w:val="20"/>
                          </w:rPr>
                          <w:t>Gateway</w:t>
                        </w:r>
                      </w:p>
                      <w:p w14:paraId="4CBBB8D7" w14:textId="77777777" w:rsidR="002005BC" w:rsidRPr="00BE49CB" w:rsidRDefault="002005BC" w:rsidP="002005BC">
                        <w:pPr>
                          <w:jc w:val="center"/>
                          <w:rPr>
                            <w:color w:val="auto"/>
                            <w:sz w:val="18"/>
                          </w:rPr>
                        </w:pPr>
                      </w:p>
                    </w:txbxContent>
                  </v:textbox>
                </v:shape>
                <v:shape id="Straight Arrow Connector 84" o:spid="_x0000_s1045" type="#_x0000_t32" style="position:absolute;left:2740;top:4586;width:0;height:2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" strokecolor="#5a5a5a [2109]">
                  <v:stroke endarrow="block"/>
                </v:shape>
                <v:rect id="Rectangle 79" o:spid="_x0000_s1046" style="position:absolute;left:11080;top:6850;width:7988;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" fillcolor="#4f8b27" stroked="f">
                  <v:fill color2="#69ba33" rotate="t" angle="180" colors="0 #4f8b27;52429f #69b636;1 #69ba33" focus="100%" type="gradient">
                    <o:fill v:ext="view" type="gradientUnscaled"/>
                  </v:fill>
                  <v:shadow on="t" color="black" opacity="22937f" origin=",-.5" offset="0,1.5pt"/>
                  <v:textbox inset="0,,0">
                    <w:txbxContent>
                      <w:p w14:paraId="059E34B6" w14:textId="77777777" w:rsidR="002005BC" w:rsidRPr="00E977E3" w:rsidRDefault="002005BC" w:rsidP="0080158E">
                        <w:pPr>
                          <w:spacing w:before="60"/>
                          <w:jc w:val="center"/>
                          <w:rPr>
                            <w:color w:val="FFFFFF" w:themeColor="background1"/>
                            <w:sz w:val="20"/>
                          </w:rPr>
                        </w:pPr>
                        <w:r w:rsidRPr="00E977E3">
                          <w:rPr>
                            <w:color w:val="FFFFFF" w:themeColor="background1"/>
                            <w:sz w:val="20"/>
                          </w:rPr>
                          <w:t>Ounce Node</w:t>
                        </w:r>
                      </w:p>
                    </w:txbxContent>
                  </v:textbox>
                </v:rect>
                <v:shape id="Rectangle 42" o:spid="_x0000_s1047" style="position:absolute;left:148;top:6999;width:5176;height:4566;visibility:visible;mso-wrap-style:square;v-text-anchor:top"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" adj="-11796480,,5400" path="m,l457280,r,342916l228640,571527,,342916,,xe" fillcolor="#853d0b [1637]" stroked="f">
                  <v:fill color2="#eb7220 [3013]" rotate="t" angle="180" colors="0 #c5570c;52429f #ff7414;1 #ff730f" focus="100%" type="gradient">
                    <o:fill v:ext="view" type="gradientUnscaled"/>
                  </v:fill>
                  <v:stroke joinstyle="miter"/>
                  <v:shadow on="t" color="black" opacity="22937f" origin=",-.5" offset="0,1.5pt"/>
                  <v:formulas/>
                  <v:path arrowok="t" o:connecttype="custom" o:connectlocs="0,0;517527,0;517527,273939;258764,456565;0,273939;0,0" o:connectangles="0,0,0,0,0,0" textboxrect="0,0,457280,571527"/>
                  <v:textbox inset="0,,0">
                    <w:txbxContent>
                      <w:p w14:paraId="58BA3433" w14:textId="1C6EC345" w:rsidR="002005BC" w:rsidRPr="00E977E3" w:rsidRDefault="00CC698D" w:rsidP="0080158E">
                        <w:pPr>
                          <w:spacing w:before="60"/>
                          <w:jc w:val="center"/>
                          <w:rPr>
                            <w:color w:val="FFFFFF" w:themeColor="background1"/>
                            <w:sz w:val="20"/>
                          </w:rPr>
                        </w:pPr>
                        <w:r w:rsidRPr="00E977E3">
                          <w:rPr>
                            <w:color w:val="FFFFFF" w:themeColor="background1"/>
                            <w:sz w:val="20"/>
                          </w:rPr>
                          <w:t>Strobe</w:t>
                        </w:r>
                      </w:p>
                      <w:p w14:paraId="0010B7FB" w14:textId="6045F28D" w:rsidR="00CC698D" w:rsidRPr="00E977E3" w:rsidRDefault="00CC698D" w:rsidP="00E977E3">
                        <w:pPr>
                          <w:jc w:val="center"/>
                          <w:rPr>
                            <w:color w:val="FFFFFF" w:themeColor="background1"/>
                            <w:sz w:val="18"/>
                          </w:rPr>
                        </w:pPr>
                        <w:r w:rsidRPr="00E977E3">
                          <w:rPr>
                            <w:color w:val="FFFFFF" w:themeColor="background1"/>
                            <w:sz w:val="20"/>
                          </w:rPr>
                          <w:t>A</w:t>
                        </w:r>
                      </w:p>
                    </w:txbxContent>
                  </v:textbox>
                </v:shape>
                <v:line id="Straight Connector 99" o:spid="_x0000_s1048" style="position:absolute;visibility:visible;mso-wrap-style:square" from="2799,11586" to="2799,1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" strokecolor="#5a5a5a [2109]"/>
                <v:line id="Straight Connector 105" o:spid="_x0000_s1049" style="position:absolute;flip:y;visibility:visible;mso-wrap-style:square" from="2770,12956" to="4208,1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" strokecolor="#5a5a5a [2109]"/>
                <v:line id="Straight Connector 100" o:spid="_x0000_s1050" style="position:absolute;visibility:visible;mso-wrap-style:square" from="4229,12956" to="4229,14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" strokecolor="#5a5a5a [2109]">
                  <v:stroke endarrow="block"/>
                </v:line>
                <v:rect id="Rectangle 74" o:spid="_x0000_s1051" style="position:absolute;top:14386;width:894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" fillcolor="#1f4f7b [1636]" stroked="f">
                  <v:fill color2="#4b91d1 [3012]" rotate="t" angle="180" colors="0 #3372ab;52429f #4697e0;1 #4498e4" focus="100%" type="gradient">
                    <o:fill v:ext="view" type="gradientUnscaled"/>
                  </v:fill>
                  <v:shadow on="t" color="black" opacity="22937f" origin=",-.5" offset="0,1.5pt"/>
                  <v:textbox>
                    <w:txbxContent>
                      <w:p w14:paraId="63806DD1" w14:textId="77777777" w:rsidR="002005BC" w:rsidRPr="00E977E3" w:rsidRDefault="002005BC" w:rsidP="0080158E">
                        <w:pPr>
                          <w:spacing w:before="60"/>
                          <w:jc w:val="center"/>
                          <w:rPr>
                            <w:color w:val="FFFFFF" w:themeColor="background1"/>
                            <w:sz w:val="20"/>
                          </w:rPr>
                        </w:pPr>
                        <w:r w:rsidRPr="00E977E3">
                          <w:rPr>
                            <w:color w:val="FFFFFF" w:themeColor="background1"/>
                            <w:sz w:val="20"/>
                          </w:rPr>
                          <w:t>Mean Rocks</w:t>
                        </w:r>
                      </w:p>
                    </w:txbxContent>
                  </v:textbox>
                </v:rect>
                <v:shape id="Straight Arrow Connector 92" o:spid="_x0000_s1052" type="#_x0000_t32" style="position:absolute;left:14981;top:5391;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" strokecolor="#5a5a5a [2109]"/>
                <v:shape id="Straight Arrow Connector 93" o:spid="_x0000_s1053" type="#_x0000_t32" style="position:absolute;left:24900;top:5391;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" strokecolor="#5a5a5a [2109]"/>
                <v:rect id="Rectangle 80" o:spid="_x0000_s1054" style="position:absolute;left:20938;top:6820;width:7760;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" fillcolor="#1f4f7b [1636]" stroked="f">
                  <v:fill color2="#4b91d1 [3012]" rotate="t" angle="180" colors="0 #3372ab;52429f #4697e0;1 #4498e4" focus="100%" type="gradient">
                    <o:fill v:ext="view" type="gradientUnscaled"/>
                  </v:fill>
                  <v:shadow on="t" color="black" opacity="22937f" origin=",-.5" offset="0,1.5pt"/>
                  <v:textbox>
                    <w:txbxContent>
                      <w:p w14:paraId="5D316D90" w14:textId="77777777" w:rsidR="002005BC" w:rsidRPr="00E977E3" w:rsidRDefault="002005BC" w:rsidP="0080158E">
                        <w:pPr>
                          <w:spacing w:before="60"/>
                          <w:jc w:val="center"/>
                          <w:rPr>
                            <w:color w:val="FFFFFF" w:themeColor="background1"/>
                            <w:sz w:val="20"/>
                          </w:rPr>
                        </w:pPr>
                        <w:r w:rsidRPr="00E977E3">
                          <w:rPr>
                            <w:color w:val="FFFFFF" w:themeColor="background1"/>
                            <w:sz w:val="20"/>
                          </w:rPr>
                          <w:t>Morse Unit</w:t>
                        </w:r>
                      </w:p>
                    </w:txbxContent>
                  </v:textbox>
                </v:rect>
                <v:shape id="Straight Arrow Connector 90" o:spid="_x0000_s1055" type="#_x0000_t32" style="position:absolute;left:15041;top:10275;width:0;height:4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" strokecolor="#5a5a5a [2109]">
                  <v:stroke endarrow="block"/>
                </v:shape>
                <v:rect id="Rectangle 81" o:spid="_x0000_s1056" style="position:absolute;left:16411;width:6708;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" fillcolor="#1f4f7b [1636]" strokecolor="#4e92d1 [3044]">
                  <v:fill color2="#4b91d1 [3012]" rotate="t" angle="180" colors="0 #3372ab;52429f #4697e0;1 #4498e4" focus="100%" type="gradient">
                    <o:fill v:ext="view" type="gradientUnscaled"/>
                  </v:fill>
                  <v:shadow on="t" color="black" opacity="22937f" origin=",-.5" offset="0,1.5pt"/>
                  <v:textbox>
                    <w:txbxContent>
                      <w:p w14:paraId="48047CE8" w14:textId="77777777" w:rsidR="002005BC" w:rsidRPr="00E977E3" w:rsidRDefault="002005BC" w:rsidP="0080158E">
                        <w:pPr>
                          <w:spacing w:before="60"/>
                          <w:jc w:val="center"/>
                          <w:rPr>
                            <w:color w:val="FFFFFF" w:themeColor="background1"/>
                            <w:sz w:val="20"/>
                          </w:rPr>
                        </w:pPr>
                        <w:r w:rsidRPr="00E977E3">
                          <w:rPr>
                            <w:color w:val="FFFFFF" w:themeColor="background1"/>
                            <w:sz w:val="20"/>
                          </w:rPr>
                          <w:t>Web</w:t>
                        </w:r>
                      </w:p>
                    </w:txbxContent>
                  </v:textbox>
                </v:rect>
                <v:shape id="Straight Arrow Connector 85" o:spid="_x0000_s1057" type="#_x0000_t32" style="position:absolute;left:4467;top:17841;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" strokecolor="#5a5a5a [2109]">
                  <v:stroke startarrow="block"/>
                </v:shape>
                <v:rect id="Rectangle 75" o:spid="_x0000_s1058" style="position:absolute;top:20402;width:894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" fillcolor="#1f4f7b [1636]" stroked="f">
                  <v:fill color2="#4b91d1 [3012]" rotate="t" angle="180" colors="0 #3372ab;52429f #4697e0;1 #4498e4" focus="100%" type="gradient">
                    <o:fill v:ext="view" type="gradientUnscaled"/>
                  </v:fill>
                  <v:shadow on="t" color="black" opacity="22937f" origin=",-.5" offset="0,1.5pt"/>
                  <v:textbox>
                    <w:txbxContent>
                      <w:p w14:paraId="0A8BA5B3" w14:textId="77777777" w:rsidR="002005BC" w:rsidRPr="00E977E3" w:rsidRDefault="002005BC" w:rsidP="0080158E">
                        <w:pPr>
                          <w:spacing w:before="60"/>
                          <w:jc w:val="center"/>
                          <w:rPr>
                            <w:color w:val="FFFFFF" w:themeColor="background1"/>
                            <w:sz w:val="20"/>
                          </w:rPr>
                        </w:pPr>
                        <w:r w:rsidRPr="00E977E3">
                          <w:rPr>
                            <w:color w:val="FFFFFF" w:themeColor="background1"/>
                            <w:sz w:val="20"/>
                          </w:rPr>
                          <w:t>Parallel</w:t>
                        </w:r>
                      </w:p>
                    </w:txbxContent>
                  </v:textbox>
                </v:rect>
                <v:shape id="Straight Arrow Connector 104" o:spid="_x0000_s1059" type="#_x0000_t32" style="position:absolute;left:8965;top:16232;width:2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" strokecolor="#5a5a5a [2109]">
                  <v:stroke endarrow="block"/>
                </v:shape>
                <v:rect id="Rectangle 76" o:spid="_x0000_s1060" style="position:absolute;left:11169;top:14356;width:78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" fillcolor="#1f4f7b [1636]" stroked="f">
                  <v:fill color2="#4b91d1 [3012]" rotate="t" angle="180" colors="0 #3372ab;52429f #4697e0;1 #4498e4" focus="100%" type="gradient">
                    <o:fill v:ext="view" type="gradientUnscaled"/>
                  </v:fill>
                  <v:shadow on="t" color="black" opacity="22937f" origin=",-.5" offset="0,1.5pt"/>
                  <v:textbox inset="0,,0">
                    <w:txbxContent>
                      <w:p w14:paraId="310921E6" w14:textId="77777777" w:rsidR="002005BC" w:rsidRPr="00E977E3" w:rsidRDefault="002005BC" w:rsidP="0080158E">
                        <w:pPr>
                          <w:spacing w:before="60"/>
                          <w:jc w:val="center"/>
                          <w:rPr>
                            <w:color w:val="FFFFFF" w:themeColor="background1"/>
                            <w:sz w:val="20"/>
                          </w:rPr>
                        </w:pPr>
                        <w:r w:rsidRPr="00E977E3">
                          <w:rPr>
                            <w:color w:val="FFFFFF" w:themeColor="background1"/>
                            <w:sz w:val="20"/>
                          </w:rPr>
                          <w:t>DNS Move</w:t>
                        </w:r>
                      </w:p>
                    </w:txbxContent>
                  </v:textbox>
                </v:rect>
                <v:shape id="Straight Arrow Connector 102" o:spid="_x0000_s1061" type="#_x0000_t32" style="position:absolute;left:19002;top:15964;width:198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" strokecolor="#5a5a5a [2109]">
                  <v:stroke startarrow="block" startarrowwidth="narrow" endarrow="block" endarrowwidth="narrow"/>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8" o:spid="_x0000_s1062" type="#_x0000_t9" style="position:absolute;left:20938;top:14267;width:7738;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" adj="2406" fillcolor="#1f4f7b [1636]" stroked="f">
                  <v:fill color2="#4b91d1 [3012]" rotate="t" angle="180" colors="0 #3372ab;52429f #4697e0;1 #4498e4" focus="100%" type="gradient">
                    <o:fill v:ext="view" type="gradientUnscaled"/>
                  </v:fill>
                  <v:shadow on="t" color="black" opacity="22937f" origin=",-.5" offset="0,1.5pt"/>
                  <v:textbox inset="0,,0">
                    <w:txbxContent>
                      <w:p w14:paraId="799DD516" w14:textId="77777777" w:rsidR="002005BC" w:rsidRPr="00E977E3" w:rsidRDefault="002005BC" w:rsidP="002005BC">
                        <w:pPr>
                          <w:jc w:val="center"/>
                          <w:rPr>
                            <w:color w:val="FFFFFF" w:themeColor="background1"/>
                            <w:sz w:val="20"/>
                          </w:rPr>
                        </w:pPr>
                        <w:r w:rsidRPr="00E977E3">
                          <w:rPr>
                            <w:color w:val="FFFFFF" w:themeColor="background1"/>
                            <w:sz w:val="20"/>
                          </w:rPr>
                          <w:t>Paradox D</w:t>
                        </w:r>
                      </w:p>
                    </w:txbxContent>
                  </v:textbox>
                </v:shape>
                <v:line id="Straight Connector 94" o:spid="_x0000_s1063" style="position:absolute;visibility:visible;mso-wrap-style:square" from="14981,5391" to="24887,5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" strokecolor="#5a5a5a [2109]"/>
                <v:shape id="Straight Arrow Connector 101" o:spid="_x0000_s1064" type="#_x0000_t32" style="position:absolute;left:19836;top:3455;width:0;height:19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" strokecolor="#5a5a5a [2109]">
                  <v:stroke endarrow="block"/>
                </v:shape>
                <v:shape id="Straight Arrow Connector 91" o:spid="_x0000_s1065" type="#_x0000_t32" style="position:absolute;left:24840;top:10275;width:31;height:4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" strokecolor="#5a5a5a [2109]">
                  <v:stroke endarrow="block"/>
                </v:shape>
              </v:group>
            </w:pict>
          </mc:Fallback>
        </mc:AlternateContent>
      </w:r>
    </w:p>
    <w:p w14:paraId="1599FC2A" w14:textId="5B925F20" w:rsidR="005D26B3" w:rsidRDefault="005D26B3" w:rsidP="00C37683">
      <w:pPr>
        <w:jc w:val="both"/>
        <w:rPr>
          <w:rFonts w:ascii="Segoe UI" w:hAnsi="Segoe UI" w:cs="Segoe UI"/>
          <w:sz w:val="20"/>
        </w:rPr>
      </w:pPr>
    </w:p>
    <w:p w14:paraId="4F6B906D" w14:textId="667438BD" w:rsidR="005D26B3" w:rsidRDefault="005D26B3" w:rsidP="00C37683">
      <w:pPr>
        <w:jc w:val="both"/>
        <w:rPr>
          <w:rFonts w:ascii="Segoe UI" w:hAnsi="Segoe UI" w:cs="Segoe UI"/>
          <w:sz w:val="20"/>
        </w:rPr>
      </w:pPr>
    </w:p>
    <w:p w14:paraId="6C909623" w14:textId="52BBE7A2" w:rsidR="005D26B3" w:rsidRDefault="005D26B3" w:rsidP="00C37683">
      <w:pPr>
        <w:jc w:val="both"/>
        <w:rPr>
          <w:rFonts w:ascii="Segoe UI" w:hAnsi="Segoe UI" w:cs="Segoe UI"/>
          <w:sz w:val="20"/>
        </w:rPr>
      </w:pPr>
    </w:p>
    <w:p w14:paraId="01DCB62D" w14:textId="5FC55A1F" w:rsidR="005D26B3" w:rsidRPr="00C07635" w:rsidRDefault="005D26B3" w:rsidP="00C37683">
      <w:pPr>
        <w:jc w:val="both"/>
        <w:rPr>
          <w:rFonts w:ascii="Segoe UI" w:hAnsi="Segoe UI" w:cs="Segoe UI"/>
          <w:sz w:val="20"/>
        </w:rPr>
      </w:pPr>
    </w:p>
    <w:p w14:paraId="54C1E18A" w14:textId="6E23E8EC" w:rsidR="005112D6" w:rsidRDefault="005112D6">
      <w:pPr>
        <w:rPr>
          <w:sz w:val="20"/>
        </w:rPr>
      </w:pPr>
    </w:p>
    <w:p w14:paraId="2CF654B5" w14:textId="77777777" w:rsidR="005112D6" w:rsidRDefault="005112D6">
      <w:pPr>
        <w:rPr>
          <w:sz w:val="20"/>
        </w:rPr>
      </w:pPr>
    </w:p>
    <w:p w14:paraId="011C7AF9" w14:textId="4CBFF628" w:rsidR="005112D6" w:rsidRDefault="005112D6">
      <w:pPr>
        <w:rPr>
          <w:sz w:val="20"/>
        </w:rPr>
      </w:pPr>
    </w:p>
    <w:p w14:paraId="3CA6666B" w14:textId="542E70E9" w:rsidR="005112D6" w:rsidRDefault="005112D6">
      <w:pPr>
        <w:rPr>
          <w:sz w:val="20"/>
        </w:rPr>
      </w:pPr>
    </w:p>
    <w:p w14:paraId="56B3E70B" w14:textId="7A4A3664" w:rsidR="005112D6" w:rsidRDefault="005112D6">
      <w:pPr>
        <w:rPr>
          <w:sz w:val="20"/>
        </w:rPr>
      </w:pPr>
    </w:p>
    <w:p w14:paraId="4EB383EF" w14:textId="4E8B9A0C" w:rsidR="005112D6" w:rsidRDefault="005112D6">
      <w:pPr>
        <w:rPr>
          <w:sz w:val="20"/>
        </w:rPr>
      </w:pPr>
    </w:p>
    <w:p w14:paraId="57D95A17" w14:textId="12AEFEC6" w:rsidR="005112D6" w:rsidRDefault="005112D6">
      <w:pPr>
        <w:rPr>
          <w:sz w:val="20"/>
        </w:rPr>
      </w:pPr>
    </w:p>
    <w:p w14:paraId="4861FE45" w14:textId="2A055492" w:rsidR="005112D6" w:rsidRDefault="005112D6">
      <w:pPr>
        <w:rPr>
          <w:sz w:val="20"/>
        </w:rPr>
      </w:pPr>
    </w:p>
    <w:p w14:paraId="726475B4" w14:textId="0AB73395" w:rsidR="005112D6" w:rsidRDefault="005112D6">
      <w:pPr>
        <w:rPr>
          <w:sz w:val="20"/>
        </w:rPr>
      </w:pPr>
    </w:p>
    <w:p w14:paraId="13047606" w14:textId="77777777" w:rsidR="005112D6" w:rsidRDefault="005112D6">
      <w:pPr>
        <w:rPr>
          <w:sz w:val="20"/>
        </w:rPr>
      </w:pPr>
    </w:p>
    <w:p w14:paraId="2D3092EE" w14:textId="77777777" w:rsidR="005112D6" w:rsidRDefault="005112D6">
      <w:pPr>
        <w:rPr>
          <w:sz w:val="20"/>
        </w:rPr>
      </w:pPr>
    </w:p>
    <w:p w14:paraId="5EEF3947" w14:textId="584DA048" w:rsidR="006A1502" w:rsidRDefault="00D63D18">
      <w:pPr>
        <w:rPr>
          <w:sz w:val="20"/>
        </w:rPr>
      </w:pPr>
      <w:r>
        <w:rPr>
          <w:sz w:val="20"/>
        </w:rPr>
        <w:br/>
      </w:r>
      <w:r w:rsidR="006A1502">
        <w:rPr>
          <w:noProof/>
        </w:rPr>
        <mc:AlternateContent>
          <mc:Choice Requires="wps">
            <w:drawing>
              <wp:inline distT="0" distB="0" distL="0" distR="0" wp14:anchorId="6B7D2F6C" wp14:editId="2BE9BFFF">
                <wp:extent cx="2856258" cy="447675"/>
                <wp:effectExtent l="0" t="0" r="1270" b="9525"/>
                <wp:docPr id="15" name="Text Box 6"/>
                <wp:cNvGraphicFramePr/>
                <a:graphic xmlns:a="http://schemas.openxmlformats.org/drawingml/2006/main">
                  <a:graphicData uri="http://schemas.microsoft.com/office/word/2010/wordprocessingShape">
                    <wps:wsp>
                      <wps:cNvSpPr/>
                      <wps:spPr>
                        <a:xfrm>
                          <a:off x="0" y="0"/>
                          <a:ext cx="2856258" cy="447675"/>
                        </a:xfrm>
                        <a:prstGeom prst="rect">
                          <a:avLst/>
                        </a:prstGeom>
                        <a:solidFill>
                          <a:srgbClr val="FFFFFF"/>
                        </a:solidFill>
                        <a:ln w="6350">
                          <a:noFill/>
                        </a:ln>
                      </wps:spPr>
                      <wps:txbx>
                        <w:txbxContent>
                          <w:p w14:paraId="6C8BFA37" w14:textId="77777777" w:rsidR="006A1502" w:rsidRDefault="006A1502" w:rsidP="006A1502">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510B0B89" w14:textId="77777777" w:rsidR="006A1502" w:rsidRDefault="006A1502" w:rsidP="006A1502">
                            <w:pPr>
                              <w:jc w:val="center"/>
                              <w:rPr>
                                <w:sz w:val="20"/>
                              </w:rPr>
                            </w:pPr>
                          </w:p>
                        </w:txbxContent>
                      </wps:txbx>
                      <wps:bodyPr>
                        <a:noAutofit/>
                      </wps:bodyPr>
                    </wps:wsp>
                  </a:graphicData>
                </a:graphic>
              </wp:inline>
            </w:drawing>
          </mc:Choice>
          <mc:Fallback>
            <w:pict>
              <v:rect w14:anchorId="6B7D2F6C" id="Text Box 6" o:spid="_x0000_s1066" style="width:224.9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" stroked="f" strokeweight=".5pt">
                <v:textbox>
                  <w:txbxContent>
                    <w:p w14:paraId="6C8BFA37" w14:textId="77777777" w:rsidR="006A1502" w:rsidRDefault="006A1502" w:rsidP="006A1502">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510B0B89" w14:textId="77777777" w:rsidR="006A1502" w:rsidRDefault="006A1502" w:rsidP="006A1502">
                      <w:pPr>
                        <w:jc w:val="center"/>
                        <w:rPr>
                          <w:sz w:val="20"/>
                        </w:rPr>
                      </w:pPr>
                    </w:p>
                  </w:txbxContent>
                </v:textbox>
                <w10:anchorlock/>
              </v:rect>
            </w:pict>
          </mc:Fallback>
        </mc:AlternateContent>
      </w:r>
    </w:p>
    <w:p w14:paraId="1EB34E23" w14:textId="77777777" w:rsidR="004C7440" w:rsidRDefault="004C7440">
      <w:pPr>
        <w:rPr>
          <w:sz w:val="20"/>
        </w:rPr>
      </w:pPr>
    </w:p>
    <w:p w14:paraId="5902EFCD" w14:textId="77777777" w:rsidR="00750F23" w:rsidRDefault="00750F23">
      <w:pPr>
        <w:rPr>
          <w:sz w:val="20"/>
        </w:rPr>
      </w:pPr>
    </w:p>
    <w:p w14:paraId="60B67306" w14:textId="77777777" w:rsidR="00750F23" w:rsidRDefault="00750F23">
      <w:pPr>
        <w:rPr>
          <w:sz w:val="20"/>
        </w:rPr>
      </w:pPr>
    </w:p>
    <w:p w14:paraId="306B0478" w14:textId="77777777" w:rsidR="00E474FC" w:rsidRDefault="00D63D18">
      <w:pPr>
        <w:pStyle w:val="Heading1"/>
        <w:spacing w:before="360"/>
        <w:rPr>
          <w:rFonts w:ascii="Segoe UI Semilight" w:hAnsi="Segoe UI Semilight"/>
          <w:sz w:val="20"/>
        </w:rPr>
      </w:pPr>
      <w:bookmarkStart w:id="30" w:name="_Toc482133856"/>
      <w:r>
        <w:rPr>
          <w:rFonts w:ascii="Segoe UI Semilight" w:hAnsi="Segoe UI Semilight"/>
        </w:rPr>
        <w:t>3 Implementation</w:t>
      </w:r>
      <w:bookmarkEnd w:id="30"/>
    </w:p>
    <w:p w14:paraId="14974577" w14:textId="2E9275CD" w:rsidR="00E474FC" w:rsidRPr="00C07635" w:rsidRDefault="00D63D18">
      <w:pPr>
        <w:jc w:val="both"/>
        <w:rPr>
          <w:rFonts w:ascii="Segoe UI" w:hAnsi="Segoe UI" w:cs="Segoe UI"/>
          <w:sz w:val="20"/>
        </w:rPr>
      </w:pPr>
      <w:bookmarkStart w:id="31" w:name="Implementation"/>
      <w:bookmarkEnd w:id="31"/>
      <w:r w:rsidRPr="00C07635">
        <w:rPr>
          <w:rFonts w:ascii="Segoe UI" w:hAnsi="Segoe UI" w:cs="Segoe UI"/>
          <w:sz w:val="20"/>
        </w:rPr>
        <w:t xml:space="preserve">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hyperlink w:anchor="Ref_10" w:history="1">
        <w:r w:rsidRPr="00C07635">
          <w:rPr>
            <w:rStyle w:val="Hyperlink"/>
            <w:rFonts w:ascii="Segoe UI" w:hAnsi="Segoe UI" w:cs="Segoe UI"/>
            <w:sz w:val="20"/>
          </w:rPr>
          <w:t>[</w:t>
        </w:r>
        <w:hyperlink w:anchor="Ref_09" w:history="1">
          <w:r w:rsidRPr="00C07635">
            <w:rPr>
              <w:rStyle w:val="Hyperlink"/>
              <w:rFonts w:ascii="Segoe UI" w:hAnsi="Segoe UI" w:cs="Segoe UI"/>
              <w:sz w:val="20"/>
            </w:rPr>
            <w:t>9</w:t>
          </w:r>
        </w:hyperlink>
        <w:r w:rsidRPr="00C07635">
          <w:rPr>
            <w:rFonts w:ascii="Segoe UI" w:hAnsi="Segoe UI" w:cs="Segoe UI"/>
          </w:rPr>
          <w:t xml:space="preserve">, </w:t>
        </w:r>
        <w:r w:rsidRPr="00C07635">
          <w:rPr>
            <w:rStyle w:val="Hyperlink"/>
            <w:rFonts w:ascii="Segoe UI" w:hAnsi="Segoe UI" w:cs="Segoe UI"/>
            <w:sz w:val="20"/>
          </w:rPr>
          <w:t>10</w:t>
        </w:r>
      </w:hyperlink>
      <w:r w:rsidRPr="00C07635">
        <w:rPr>
          <w:rFonts w:ascii="Segoe UI" w:hAnsi="Segoe UI" w:cs="Segoe UI"/>
          <w:sz w:val="20"/>
        </w:rPr>
        <w:t>].</w:t>
      </w:r>
      <w:bookmarkStart w:id="32" w:name="_Toc767508462"/>
      <w:bookmarkStart w:id="33" w:name="Chapter_Evaluation"/>
    </w:p>
    <w:p w14:paraId="0A509FDB" w14:textId="77777777" w:rsidR="00E474FC" w:rsidRDefault="00D63D18">
      <w:pPr>
        <w:pStyle w:val="Heading1"/>
        <w:spacing w:before="240"/>
        <w:rPr>
          <w:rFonts w:ascii="Segoe UI Semilight" w:hAnsi="Segoe UI Semilight"/>
        </w:rPr>
      </w:pPr>
      <w:r>
        <w:rPr>
          <w:rFonts w:ascii="Segoe UI Semilight" w:hAnsi="Segoe UI Semilight"/>
        </w:rPr>
        <w:t>4 Evaluation</w:t>
      </w:r>
      <w:bookmarkEnd w:id="32"/>
    </w:p>
    <w:p w14:paraId="4A222551" w14:textId="2323AFAF" w:rsidR="003B187B" w:rsidRPr="00C07635" w:rsidRDefault="00D63D18">
      <w:pPr>
        <w:spacing w:after="120"/>
        <w:jc w:val="both"/>
        <w:rPr>
          <w:rFonts w:ascii="Segoe UI" w:hAnsi="Segoe UI" w:cs="Segoe UI"/>
          <w:sz w:val="20"/>
        </w:rPr>
      </w:pPr>
      <w:bookmarkStart w:id="34" w:name="Evaluation"/>
      <w:bookmarkStart w:id="35" w:name="_Toc964099612"/>
      <w:bookmarkEnd w:id="34"/>
      <w:r w:rsidRPr="00C07635">
        <w:rPr>
          <w:rFonts w:ascii="Segoe UI" w:hAnsi="Segoe UI" w:cs="Segoe UI"/>
          <w:sz w:val="20"/>
        </w:rPr>
        <w:t xml:space="preserve">We now discuss our evaluation. Our overall evaluation seeks to prove three hypotheses: </w:t>
      </w:r>
    </w:p>
    <w:p w14:paraId="5A95132A" w14:textId="35E03240" w:rsidR="003B187B" w:rsidRPr="00473318" w:rsidRDefault="00D63D18">
      <w:pPr>
        <w:pStyle w:val="ListParagraph"/>
        <w:numPr>
          <w:ilvl w:val="0"/>
          <w:numId w:val="10"/>
        </w:numPr>
        <w:spacing w:after="120"/>
        <w:jc w:val="both"/>
        <w:rPr>
          <w:rFonts w:ascii="Segoe UI" w:hAnsi="Segoe UI" w:cs="Segoe UI"/>
          <w:sz w:val="20"/>
          <w:szCs w:val="16"/>
          <w:rPrChange w:id="36" w:author="Michael Suyama" w:date="2019-09-09T13:14:00Z">
            <w:rPr/>
          </w:rPrChange>
        </w:rPr>
        <w:pPrChange w:id="37" w:author="Michael Suyama" w:date="2019-09-09T13:14:00Z">
          <w:pPr>
            <w:spacing w:after="120"/>
            <w:ind w:left="360"/>
            <w:jc w:val="both"/>
          </w:pPr>
        </w:pPrChange>
      </w:pPr>
      <w:r w:rsidRPr="00473318">
        <w:rPr>
          <w:rFonts w:ascii="Segoe UI" w:hAnsi="Segoe UI" w:cs="Segoe UI"/>
          <w:sz w:val="20"/>
          <w:szCs w:val="16"/>
          <w:rPrChange w:id="38" w:author="Michael Suyama" w:date="2019-09-09T13:14:00Z">
            <w:rPr/>
          </w:rPrChange>
        </w:rPr>
        <w:t xml:space="preserve">that the Macintosh SE of yesteryear </w:t>
      </w:r>
      <w:del w:id="39" w:author="Michael Suyama" w:date="2019-09-09T13:14:00Z">
        <w:r w:rsidRPr="00473318" w:rsidDel="00473318">
          <w:rPr>
            <w:rFonts w:ascii="Segoe UI" w:hAnsi="Segoe UI" w:cs="Segoe UI"/>
            <w:sz w:val="20"/>
            <w:szCs w:val="16"/>
            <w:rPrChange w:id="40" w:author="Michael Suyama" w:date="2019-09-09T13:14:00Z">
              <w:rPr/>
            </w:rPrChange>
          </w:rPr>
          <w:delText xml:space="preserve">actually </w:delText>
        </w:r>
      </w:del>
      <w:r w:rsidRPr="00473318">
        <w:rPr>
          <w:rFonts w:ascii="Segoe UI" w:hAnsi="Segoe UI" w:cs="Segoe UI"/>
          <w:sz w:val="20"/>
          <w:szCs w:val="16"/>
          <w:rPrChange w:id="41" w:author="Michael Suyama" w:date="2019-09-09T13:14:00Z">
            <w:rPr/>
          </w:rPrChange>
        </w:rPr>
        <w:t xml:space="preserve">exhibits better effective interrupt </w:t>
      </w:r>
      <w:r w:rsidR="003B187B" w:rsidRPr="00473318">
        <w:rPr>
          <w:rFonts w:ascii="Segoe UI" w:hAnsi="Segoe UI" w:cs="Segoe UI"/>
          <w:sz w:val="20"/>
          <w:szCs w:val="16"/>
          <w:rPrChange w:id="42" w:author="Michael Suyama" w:date="2019-09-09T13:14:00Z">
            <w:rPr/>
          </w:rPrChange>
        </w:rPr>
        <w:t>rate than today's hardware;</w:t>
      </w:r>
    </w:p>
    <w:p w14:paraId="2A89F194" w14:textId="77777777" w:rsidR="003B187B" w:rsidRPr="00473318" w:rsidRDefault="00D63D18">
      <w:pPr>
        <w:pStyle w:val="ListParagraph"/>
        <w:numPr>
          <w:ilvl w:val="0"/>
          <w:numId w:val="10"/>
        </w:numPr>
        <w:spacing w:after="120"/>
        <w:jc w:val="both"/>
        <w:rPr>
          <w:rFonts w:ascii="Segoe UI" w:hAnsi="Segoe UI" w:cs="Segoe UI"/>
          <w:sz w:val="20"/>
          <w:szCs w:val="16"/>
          <w:rPrChange w:id="43" w:author="Michael Suyama" w:date="2019-09-09T13:14:00Z">
            <w:rPr/>
          </w:rPrChange>
        </w:rPr>
        <w:pPrChange w:id="44" w:author="Michael Suyama" w:date="2019-09-09T13:14:00Z">
          <w:pPr>
            <w:spacing w:after="120"/>
            <w:ind w:left="360"/>
            <w:jc w:val="both"/>
          </w:pPr>
        </w:pPrChange>
      </w:pPr>
      <w:r w:rsidRPr="00473318">
        <w:rPr>
          <w:rFonts w:ascii="Segoe UI" w:hAnsi="Segoe UI" w:cs="Segoe UI"/>
          <w:sz w:val="20"/>
          <w:szCs w:val="16"/>
          <w:rPrChange w:id="45" w:author="Michael Suyama" w:date="2019-09-09T13:14:00Z">
            <w:rPr/>
          </w:rPrChange>
        </w:rPr>
        <w:t>that we can do much to affect a method's median</w:t>
      </w:r>
      <w:r w:rsidR="003B187B" w:rsidRPr="00473318">
        <w:rPr>
          <w:rFonts w:ascii="Segoe UI" w:hAnsi="Segoe UI" w:cs="Segoe UI"/>
          <w:sz w:val="20"/>
          <w:szCs w:val="16"/>
          <w:rPrChange w:id="46" w:author="Michael Suyama" w:date="2019-09-09T13:14:00Z">
            <w:rPr/>
          </w:rPrChange>
        </w:rPr>
        <w:t xml:space="preserve"> response time;</w:t>
      </w:r>
    </w:p>
    <w:p w14:paraId="52113BD2" w14:textId="09057810" w:rsidR="00E474FC" w:rsidRPr="00473318" w:rsidRDefault="00D63D18">
      <w:pPr>
        <w:pStyle w:val="ListParagraph"/>
        <w:numPr>
          <w:ilvl w:val="0"/>
          <w:numId w:val="10"/>
        </w:numPr>
        <w:spacing w:after="120"/>
        <w:jc w:val="both"/>
        <w:rPr>
          <w:rFonts w:ascii="Segoe UI" w:hAnsi="Segoe UI" w:cs="Segoe UI"/>
          <w:sz w:val="20"/>
          <w:szCs w:val="16"/>
          <w:rPrChange w:id="47" w:author="Michael Suyama" w:date="2019-09-09T13:14:00Z">
            <w:rPr/>
          </w:rPrChange>
        </w:rPr>
        <w:pPrChange w:id="48" w:author="Michael Suyama" w:date="2019-09-09T13:14:00Z">
          <w:pPr>
            <w:spacing w:after="120"/>
            <w:ind w:left="360"/>
            <w:jc w:val="both"/>
          </w:pPr>
        </w:pPrChange>
      </w:pPr>
      <w:r w:rsidRPr="00473318">
        <w:rPr>
          <w:rFonts w:ascii="Segoe UI" w:hAnsi="Segoe UI" w:cs="Segoe UI"/>
          <w:sz w:val="20"/>
          <w:szCs w:val="16"/>
          <w:rPrChange w:id="49" w:author="Michael Suyama" w:date="2019-09-09T13:14:00Z">
            <w:rPr/>
          </w:rPrChange>
        </w:rPr>
        <w:t xml:space="preserve">that voice-over-IP no longer adjusts effective throughput. </w:t>
      </w:r>
      <w:bookmarkEnd w:id="35"/>
    </w:p>
    <w:p w14:paraId="3F27FCD8" w14:textId="77777777" w:rsidR="003D5BAA" w:rsidRPr="00C07635" w:rsidRDefault="00D63D18">
      <w:pPr>
        <w:spacing w:after="120"/>
        <w:jc w:val="both"/>
        <w:rPr>
          <w:rFonts w:ascii="Segoe UI" w:hAnsi="Segoe UI" w:cs="Segoe UI"/>
          <w:sz w:val="20"/>
        </w:rPr>
      </w:pPr>
      <w:r w:rsidRPr="00C07635">
        <w:rPr>
          <w:rFonts w:ascii="Segoe UI" w:hAnsi="Segoe UI" w:cs="Segoe UI"/>
          <w:sz w:val="20"/>
        </w:rPr>
        <w:t xml:space="preserve">We </w:t>
      </w:r>
      <w:r w:rsidR="003D5BAA" w:rsidRPr="00C07635">
        <w:rPr>
          <w:rFonts w:ascii="Segoe UI" w:hAnsi="Segoe UI" w:cs="Segoe UI"/>
          <w:sz w:val="20"/>
        </w:rPr>
        <w:t xml:space="preserve">ran four novel experiments: </w:t>
      </w:r>
    </w:p>
    <w:p w14:paraId="1A81A5E0" w14:textId="50D471B3" w:rsidR="003D5BAA" w:rsidRPr="00C07635" w:rsidRDefault="0097000C" w:rsidP="003D5BAA">
      <w:pPr>
        <w:pStyle w:val="ListParagraph"/>
        <w:numPr>
          <w:ilvl w:val="0"/>
          <w:numId w:val="7"/>
        </w:numPr>
        <w:spacing w:after="120"/>
        <w:jc w:val="both"/>
        <w:rPr>
          <w:rFonts w:ascii="Segoe UI" w:hAnsi="Segoe UI" w:cs="Segoe UI"/>
          <w:sz w:val="20"/>
        </w:rPr>
      </w:pPr>
      <w:r w:rsidRPr="00C07635">
        <w:rPr>
          <w:rFonts w:ascii="Segoe UI" w:hAnsi="Segoe UI" w:cs="Segoe UI"/>
          <w:sz w:val="20"/>
        </w:rPr>
        <w:t>W</w:t>
      </w:r>
      <w:r w:rsidR="00D63D18" w:rsidRPr="00C07635">
        <w:rPr>
          <w:rFonts w:ascii="Segoe UI" w:hAnsi="Segoe UI" w:cs="Segoe UI"/>
          <w:sz w:val="20"/>
        </w:rPr>
        <w:t>e measured hard disk space as a function of USB key</w:t>
      </w:r>
      <w:r w:rsidRPr="00C07635">
        <w:rPr>
          <w:rFonts w:ascii="Segoe UI" w:hAnsi="Segoe UI" w:cs="Segoe UI"/>
          <w:sz w:val="20"/>
        </w:rPr>
        <w:t xml:space="preserve"> space on an IBM PC Junior.</w:t>
      </w:r>
    </w:p>
    <w:p w14:paraId="038AC4A5" w14:textId="79E904DA" w:rsidR="003D5BAA" w:rsidRPr="00C07635" w:rsidRDefault="0097000C" w:rsidP="003D5BAA">
      <w:pPr>
        <w:pStyle w:val="ListParagraph"/>
        <w:numPr>
          <w:ilvl w:val="0"/>
          <w:numId w:val="7"/>
        </w:numPr>
        <w:spacing w:after="120"/>
        <w:jc w:val="both"/>
        <w:rPr>
          <w:rFonts w:ascii="Segoe UI" w:hAnsi="Segoe UI" w:cs="Segoe UI"/>
          <w:sz w:val="20"/>
        </w:rPr>
      </w:pPr>
      <w:r w:rsidRPr="00C07635">
        <w:rPr>
          <w:rFonts w:ascii="Segoe UI" w:hAnsi="Segoe UI" w:cs="Segoe UI"/>
          <w:sz w:val="20"/>
        </w:rPr>
        <w:t>W</w:t>
      </w:r>
      <w:r w:rsidR="00D63D18" w:rsidRPr="00C07635">
        <w:rPr>
          <w:rFonts w:ascii="Segoe UI" w:hAnsi="Segoe UI" w:cs="Segoe UI"/>
          <w:sz w:val="20"/>
        </w:rPr>
        <w:t xml:space="preserve">e compared average response time on the Microsoft Windows NT, NetBSD and AT&amp;T </w:t>
      </w:r>
      <w:r w:rsidRPr="00C07635">
        <w:rPr>
          <w:rFonts w:ascii="Segoe UI" w:hAnsi="Segoe UI" w:cs="Segoe UI"/>
          <w:sz w:val="20"/>
        </w:rPr>
        <w:t>System V operating systems.</w:t>
      </w:r>
    </w:p>
    <w:p w14:paraId="5A726B86" w14:textId="7BCA02AF" w:rsidR="003D5BAA" w:rsidRPr="00C07635" w:rsidRDefault="0097000C" w:rsidP="003D5BAA">
      <w:pPr>
        <w:pStyle w:val="ListParagraph"/>
        <w:numPr>
          <w:ilvl w:val="0"/>
          <w:numId w:val="7"/>
        </w:numPr>
        <w:spacing w:after="120"/>
        <w:jc w:val="both"/>
        <w:rPr>
          <w:rFonts w:ascii="Segoe UI" w:hAnsi="Segoe UI" w:cs="Segoe UI"/>
          <w:sz w:val="20"/>
        </w:rPr>
      </w:pPr>
      <w:r w:rsidRPr="00C07635">
        <w:rPr>
          <w:rFonts w:ascii="Segoe UI" w:hAnsi="Segoe UI" w:cs="Segoe UI"/>
          <w:sz w:val="20"/>
        </w:rPr>
        <w:t>W</w:t>
      </w:r>
      <w:r w:rsidR="00D63D18" w:rsidRPr="00C07635">
        <w:rPr>
          <w:rFonts w:ascii="Segoe UI" w:hAnsi="Segoe UI" w:cs="Segoe UI"/>
          <w:sz w:val="20"/>
        </w:rPr>
        <w:t>e asked (and answered) what would happen if provably extremely independently parallel 802.11 mesh networks were used i</w:t>
      </w:r>
      <w:r w:rsidRPr="00C07635">
        <w:rPr>
          <w:rFonts w:ascii="Segoe UI" w:hAnsi="Segoe UI" w:cs="Segoe UI"/>
          <w:sz w:val="20"/>
        </w:rPr>
        <w:t>nstead of vacuum tubes.</w:t>
      </w:r>
    </w:p>
    <w:p w14:paraId="7A30C805" w14:textId="540BF369" w:rsidR="00E474FC" w:rsidRPr="00C07635" w:rsidRDefault="0097000C" w:rsidP="003D5BAA">
      <w:pPr>
        <w:pStyle w:val="ListParagraph"/>
        <w:numPr>
          <w:ilvl w:val="0"/>
          <w:numId w:val="7"/>
        </w:numPr>
        <w:spacing w:after="120"/>
        <w:jc w:val="both"/>
        <w:rPr>
          <w:rFonts w:ascii="Segoe UI" w:hAnsi="Segoe UI" w:cs="Segoe UI"/>
          <w:sz w:val="20"/>
        </w:rPr>
      </w:pPr>
      <w:r w:rsidRPr="00C07635">
        <w:rPr>
          <w:rFonts w:ascii="Segoe UI" w:hAnsi="Segoe UI" w:cs="Segoe UI"/>
          <w:sz w:val="20"/>
        </w:rPr>
        <w:t>W</w:t>
      </w:r>
      <w:r w:rsidR="00D63D18" w:rsidRPr="00C07635">
        <w:rPr>
          <w:rFonts w:ascii="Segoe UI" w:hAnsi="Segoe UI" w:cs="Segoe UI"/>
          <w:sz w:val="20"/>
        </w:rPr>
        <w:t xml:space="preserve">e dogfooded Ounce on our own desktop machines, paying particular attention to floppy disk speed. </w:t>
      </w:r>
    </w:p>
    <w:p w14:paraId="3C7654C3" w14:textId="4721C9B0" w:rsidR="00E474FC" w:rsidRPr="00C07635" w:rsidRDefault="00D63D18">
      <w:pPr>
        <w:jc w:val="both"/>
        <w:rPr>
          <w:rFonts w:ascii="Segoe UI" w:hAnsi="Segoe UI" w:cs="Segoe UI"/>
          <w:lang w:bidi="en-US"/>
        </w:rPr>
        <w:sectPr w:rsidR="00E474FC" w:rsidRPr="00C07635">
          <w:pgSz w:w="12240" w:h="15840"/>
          <w:pgMar w:top="1134" w:right="850" w:bottom="1134" w:left="1701" w:header="720" w:footer="720" w:gutter="0"/>
          <w:cols w:num="2" w:space="720"/>
        </w:sectPr>
      </w:pPr>
      <w:r w:rsidRPr="00C07635">
        <w:rPr>
          <w:rFonts w:ascii="Segoe UI" w:hAnsi="Segoe UI" w:cs="Segoe UI"/>
          <w:sz w:val="20"/>
        </w:rPr>
        <w:t xml:space="preserve">Afterwards, we discuss all four experiments. The obtained results prove that four years of hard work were wasted on this project. Our power observations contrast to those </w:t>
      </w:r>
      <w:del w:id="50" w:author="Janet Leverling" w:date="2019-09-09T13:15:00Z">
        <w:r w:rsidRPr="00C07635" w:rsidDel="00473318">
          <w:rPr>
            <w:rFonts w:ascii="Segoe UI" w:hAnsi="Segoe UI" w:cs="Segoe UI"/>
            <w:sz w:val="20"/>
          </w:rPr>
          <w:delText>seen in earlier work</w:delText>
        </w:r>
      </w:del>
      <w:ins w:id="51" w:author="Janet Leverling" w:date="2019-09-09T13:15:00Z">
        <w:r w:rsidR="00473318">
          <w:rPr>
            <w:rFonts w:ascii="Segoe UI" w:hAnsi="Segoe UI" w:cs="Segoe UI"/>
            <w:sz w:val="20"/>
          </w:rPr>
          <w:t>made earlier</w:t>
        </w:r>
      </w:ins>
      <w:r w:rsidRPr="00C07635">
        <w:rPr>
          <w:rFonts w:ascii="Segoe UI" w:hAnsi="Segoe UI" w:cs="Segoe UI"/>
          <w:sz w:val="20"/>
        </w:rPr>
        <w:t xml:space="preserve">, such as S. Bose's seminal treatise on write-back caches and observed expected clock speed. Gaussian electromagnetic disturbances in our </w:t>
      </w:r>
      <w:proofErr w:type="spellStart"/>
      <w:r w:rsidRPr="00C07635">
        <w:rPr>
          <w:rFonts w:ascii="Segoe UI" w:hAnsi="Segoe UI" w:cs="Segoe UI"/>
          <w:sz w:val="20"/>
        </w:rPr>
        <w:t>XBox</w:t>
      </w:r>
      <w:proofErr w:type="spellEnd"/>
      <w:r w:rsidRPr="00C07635">
        <w:rPr>
          <w:rFonts w:ascii="Segoe UI" w:hAnsi="Segoe UI" w:cs="Segoe UI"/>
          <w:sz w:val="20"/>
        </w:rPr>
        <w:t xml:space="preserve"> network caused unstable experimental results</w:t>
      </w:r>
      <w:bookmarkStart w:id="52" w:name="_Toc524858366"/>
      <w:bookmarkEnd w:id="33"/>
    </w:p>
    <w:tbl>
      <w:tblPr>
        <w:tblStyle w:val="PlainTable1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678"/>
        <w:gridCol w:w="1916"/>
        <w:gridCol w:w="2012"/>
        <w:gridCol w:w="2971"/>
      </w:tblGrid>
      <w:tr w:rsidR="00E474FC" w14:paraId="4F77DEED" w14:textId="77777777" w:rsidTr="00E474FC">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678" w:type="dxa"/>
          </w:tcPr>
          <w:bookmarkEnd w:id="52"/>
          <w:p w14:paraId="39A85BA4" w14:textId="77777777" w:rsidR="00E474FC" w:rsidRPr="00C07635" w:rsidRDefault="00D63D18" w:rsidP="00C07635">
            <w:pPr>
              <w:spacing w:before="120"/>
              <w:rPr>
                <w:rFonts w:ascii="Segoe UI Semibold" w:hAnsi="Segoe UI Semibold"/>
                <w:color w:val="404040" w:themeColor="text1" w:themeTint="BF"/>
                <w:sz w:val="22"/>
                <w:lang w:bidi="en-US"/>
              </w:rPr>
            </w:pPr>
            <w:r w:rsidRPr="00C07635">
              <w:rPr>
                <w:rFonts w:ascii="Segoe UI Semibold" w:hAnsi="Segoe UI Semibold"/>
                <w:color w:val="404040" w:themeColor="text1" w:themeTint="BF"/>
                <w:sz w:val="22"/>
                <w:lang w:bidi="en-US"/>
              </w:rPr>
              <w:lastRenderedPageBreak/>
              <w:t>Operating System</w:t>
            </w:r>
          </w:p>
        </w:tc>
        <w:tc>
          <w:tcPr>
            <w:tcW w:w="1916" w:type="dxa"/>
          </w:tcPr>
          <w:p w14:paraId="0AD07B5F" w14:textId="77777777" w:rsidR="00E474FC" w:rsidRPr="00C07635" w:rsidRDefault="00D63D18" w:rsidP="00C07635">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sidRPr="00C07635">
              <w:rPr>
                <w:rFonts w:ascii="Segoe UI Semibold" w:hAnsi="Segoe UI Semibold"/>
                <w:color w:val="404040" w:themeColor="text1" w:themeTint="BF"/>
                <w:sz w:val="22"/>
                <w:lang w:bidi="en-US"/>
              </w:rPr>
              <w:t>Algorithm</w:t>
            </w:r>
          </w:p>
        </w:tc>
        <w:tc>
          <w:tcPr>
            <w:tcW w:w="2012" w:type="dxa"/>
          </w:tcPr>
          <w:p w14:paraId="7B19A85A" w14:textId="77777777" w:rsidR="00E474FC" w:rsidRPr="00C07635" w:rsidRDefault="00D63D18" w:rsidP="00C07635">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sidRPr="00C07635">
              <w:rPr>
                <w:rFonts w:ascii="Segoe UI Semibold" w:hAnsi="Segoe UI Semibold"/>
                <w:color w:val="404040" w:themeColor="text1" w:themeTint="BF"/>
                <w:sz w:val="22"/>
              </w:rPr>
              <w:t>Number of Requests</w:t>
            </w:r>
          </w:p>
        </w:tc>
        <w:tc>
          <w:tcPr>
            <w:tcW w:w="2971" w:type="dxa"/>
          </w:tcPr>
          <w:p w14:paraId="225C716B" w14:textId="77777777" w:rsidR="00E474FC" w:rsidRPr="00C07635" w:rsidRDefault="00D63D18" w:rsidP="00C07635">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sidRPr="00C07635">
              <w:rPr>
                <w:rFonts w:ascii="Segoe UI Semibold" w:hAnsi="Segoe UI Semibold"/>
                <w:color w:val="404040" w:themeColor="text1" w:themeTint="BF"/>
                <w:sz w:val="22"/>
                <w:lang w:bidi="en-US"/>
              </w:rPr>
              <w:t xml:space="preserve">Average Response Time, </w:t>
            </w:r>
            <w:proofErr w:type="spellStart"/>
            <w:r w:rsidRPr="00C07635">
              <w:rPr>
                <w:rFonts w:ascii="Segoe UI Semibold" w:hAnsi="Segoe UI Semibold"/>
                <w:color w:val="404040" w:themeColor="text1" w:themeTint="BF"/>
                <w:sz w:val="22"/>
                <w:lang w:bidi="en-US"/>
              </w:rPr>
              <w:t>ms</w:t>
            </w:r>
            <w:proofErr w:type="spellEnd"/>
          </w:p>
        </w:tc>
      </w:tr>
      <w:tr w:rsidR="00E474FC" w14:paraId="4DA7FD74" w14:textId="77777777" w:rsidTr="00E474F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44B007C2" w14:textId="77777777" w:rsidR="00E474FC" w:rsidRPr="00C07635" w:rsidRDefault="00D63D18">
            <w:pPr>
              <w:rPr>
                <w:rFonts w:ascii="Segoe UI" w:hAnsi="Segoe UI" w:cs="Segoe UI"/>
                <w:sz w:val="22"/>
                <w:lang w:bidi="en-US"/>
              </w:rPr>
            </w:pPr>
            <w:r w:rsidRPr="00C07635">
              <w:rPr>
                <w:rFonts w:ascii="Segoe UI" w:hAnsi="Segoe UI" w:cs="Segoe UI"/>
                <w:b w:val="0"/>
                <w:color w:val="2E74B5" w:themeColor="accent1" w:themeShade="BF"/>
                <w:sz w:val="22"/>
              </w:rPr>
              <w:t>Microsoft Windows NT</w:t>
            </w:r>
          </w:p>
        </w:tc>
        <w:tc>
          <w:tcPr>
            <w:tcW w:w="1916" w:type="dxa"/>
            <w:vAlign w:val="center"/>
          </w:tcPr>
          <w:p w14:paraId="30267944" w14:textId="77777777" w:rsidR="00E474FC" w:rsidRPr="00C07635" w:rsidRDefault="00D63D18">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SSTF</w:t>
            </w:r>
          </w:p>
        </w:tc>
        <w:tc>
          <w:tcPr>
            <w:tcW w:w="2012" w:type="dxa"/>
            <w:vAlign w:val="center"/>
          </w:tcPr>
          <w:p w14:paraId="4F06ECBC" w14:textId="77777777" w:rsidR="00E474FC" w:rsidRPr="00C07635" w:rsidRDefault="00D63D18">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rPr>
              <w:t>8,</w:t>
            </w:r>
            <w:r w:rsidRPr="00C07635">
              <w:rPr>
                <w:rFonts w:ascii="Segoe UI" w:hAnsi="Segoe UI" w:cs="Segoe UI"/>
                <w:color w:val="3B3838" w:themeColor="background2" w:themeShade="40"/>
                <w:sz w:val="22"/>
                <w:lang w:val="ru-RU"/>
              </w:rPr>
              <w:t>797</w:t>
            </w:r>
            <w:r w:rsidRPr="00C07635">
              <w:rPr>
                <w:rFonts w:ascii="Segoe UI" w:hAnsi="Segoe UI" w:cs="Segoe UI"/>
                <w:color w:val="3B3838" w:themeColor="background2" w:themeShade="40"/>
                <w:sz w:val="22"/>
              </w:rPr>
              <w:t>,1</w:t>
            </w:r>
            <w:r w:rsidRPr="00C07635">
              <w:rPr>
                <w:rFonts w:ascii="Segoe UI" w:hAnsi="Segoe UI" w:cs="Segoe UI"/>
                <w:color w:val="3B3838" w:themeColor="background2" w:themeShade="40"/>
                <w:sz w:val="22"/>
                <w:lang w:val="ru-RU"/>
              </w:rPr>
              <w:t>4</w:t>
            </w:r>
            <w:r w:rsidRPr="00C07635">
              <w:rPr>
                <w:rFonts w:ascii="Segoe UI" w:hAnsi="Segoe UI" w:cs="Segoe UI"/>
                <w:color w:val="3B3838" w:themeColor="background2" w:themeShade="40"/>
                <w:sz w:val="22"/>
              </w:rPr>
              <w:t>8</w:t>
            </w:r>
          </w:p>
        </w:tc>
        <w:tc>
          <w:tcPr>
            <w:tcW w:w="2971" w:type="dxa"/>
            <w:vAlign w:val="center"/>
          </w:tcPr>
          <w:p w14:paraId="57B4C9A1" w14:textId="77777777" w:rsidR="00E474FC" w:rsidRPr="00C07635" w:rsidRDefault="00D63D18">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9.7</w:t>
            </w:r>
          </w:p>
        </w:tc>
      </w:tr>
      <w:tr w:rsidR="00E474FC" w14:paraId="6E807D1B" w14:textId="77777777" w:rsidTr="00E474FC">
        <w:trPr>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40B32E6C" w14:textId="77777777" w:rsidR="00E474FC" w:rsidRPr="00C07635" w:rsidRDefault="00D63D18">
            <w:pPr>
              <w:rPr>
                <w:rFonts w:ascii="Segoe UI" w:hAnsi="Segoe UI" w:cs="Segoe UI"/>
                <w:sz w:val="22"/>
                <w:lang w:bidi="en-US"/>
              </w:rPr>
            </w:pPr>
            <w:r w:rsidRPr="00C07635">
              <w:rPr>
                <w:rFonts w:ascii="Segoe UI" w:hAnsi="Segoe UI" w:cs="Segoe UI"/>
                <w:b w:val="0"/>
                <w:color w:val="2E74B5" w:themeColor="accent1" w:themeShade="BF"/>
                <w:sz w:val="22"/>
              </w:rPr>
              <w:t>NetBSD</w:t>
            </w:r>
          </w:p>
        </w:tc>
        <w:tc>
          <w:tcPr>
            <w:tcW w:w="1916" w:type="dxa"/>
            <w:vAlign w:val="center"/>
          </w:tcPr>
          <w:p w14:paraId="3508B290" w14:textId="77777777" w:rsidR="00E474FC" w:rsidRPr="00C07635" w:rsidRDefault="00D63D18">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SCAN</w:t>
            </w:r>
          </w:p>
        </w:tc>
        <w:tc>
          <w:tcPr>
            <w:tcW w:w="2012" w:type="dxa"/>
            <w:vAlign w:val="center"/>
          </w:tcPr>
          <w:p w14:paraId="29B7032C" w14:textId="77777777" w:rsidR="00E474FC" w:rsidRPr="00C07635" w:rsidRDefault="00D63D18">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val="ru-RU" w:bidi="en-US"/>
              </w:rPr>
            </w:pPr>
            <w:r w:rsidRPr="00C07635">
              <w:rPr>
                <w:rFonts w:ascii="Segoe UI" w:hAnsi="Segoe UI" w:cs="Segoe UI"/>
                <w:color w:val="3B3838" w:themeColor="background2" w:themeShade="40"/>
                <w:sz w:val="22"/>
              </w:rPr>
              <w:t>5,6</w:t>
            </w:r>
            <w:r w:rsidRPr="00C07635">
              <w:rPr>
                <w:rFonts w:ascii="Segoe UI" w:hAnsi="Segoe UI" w:cs="Segoe UI"/>
                <w:color w:val="3B3838" w:themeColor="background2" w:themeShade="40"/>
                <w:sz w:val="22"/>
                <w:lang w:val="ru-RU"/>
              </w:rPr>
              <w:t>45</w:t>
            </w:r>
            <w:r w:rsidRPr="00C07635">
              <w:rPr>
                <w:rFonts w:ascii="Segoe UI" w:hAnsi="Segoe UI" w:cs="Segoe UI"/>
                <w:color w:val="3B3838" w:themeColor="background2" w:themeShade="40"/>
                <w:sz w:val="22"/>
              </w:rPr>
              <w:t>,7</w:t>
            </w:r>
            <w:r w:rsidRPr="00C07635">
              <w:rPr>
                <w:rFonts w:ascii="Segoe UI" w:hAnsi="Segoe UI" w:cs="Segoe UI"/>
                <w:color w:val="3B3838" w:themeColor="background2" w:themeShade="40"/>
                <w:sz w:val="22"/>
                <w:lang w:val="ru-RU"/>
              </w:rPr>
              <w:t>24</w:t>
            </w:r>
          </w:p>
        </w:tc>
        <w:tc>
          <w:tcPr>
            <w:tcW w:w="2971" w:type="dxa"/>
            <w:vAlign w:val="center"/>
          </w:tcPr>
          <w:p w14:paraId="6D01860C" w14:textId="77777777" w:rsidR="00E474FC" w:rsidRPr="00C07635" w:rsidRDefault="00D63D18">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11.44</w:t>
            </w:r>
          </w:p>
        </w:tc>
      </w:tr>
      <w:tr w:rsidR="00E474FC" w14:paraId="09B136B6" w14:textId="77777777" w:rsidTr="00E474F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524C73A9" w14:textId="77777777" w:rsidR="00E474FC" w:rsidRPr="00C07635" w:rsidRDefault="00D63D18">
            <w:pPr>
              <w:rPr>
                <w:rFonts w:ascii="Segoe UI" w:hAnsi="Segoe UI" w:cs="Segoe UI"/>
                <w:sz w:val="22"/>
                <w:lang w:bidi="en-US"/>
              </w:rPr>
            </w:pPr>
            <w:r w:rsidRPr="00C07635">
              <w:rPr>
                <w:rFonts w:ascii="Segoe UI" w:hAnsi="Segoe UI" w:cs="Segoe UI"/>
                <w:b w:val="0"/>
                <w:color w:val="2E74B5" w:themeColor="accent1" w:themeShade="BF"/>
                <w:sz w:val="22"/>
              </w:rPr>
              <w:t>AT&amp;T System V</w:t>
            </w:r>
          </w:p>
        </w:tc>
        <w:tc>
          <w:tcPr>
            <w:tcW w:w="1916" w:type="dxa"/>
            <w:vAlign w:val="center"/>
          </w:tcPr>
          <w:p w14:paraId="59FE082A" w14:textId="77777777" w:rsidR="00E474FC" w:rsidRPr="00C07635" w:rsidRDefault="00D63D18">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FCFS</w:t>
            </w:r>
          </w:p>
        </w:tc>
        <w:tc>
          <w:tcPr>
            <w:tcW w:w="2012" w:type="dxa"/>
            <w:vAlign w:val="center"/>
          </w:tcPr>
          <w:p w14:paraId="018C1112" w14:textId="77777777" w:rsidR="00E474FC" w:rsidRPr="00C07635" w:rsidRDefault="00D63D18">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val="ru-RU" w:bidi="en-US"/>
              </w:rPr>
            </w:pPr>
            <w:r w:rsidRPr="00C07635">
              <w:rPr>
                <w:rFonts w:ascii="Segoe UI" w:hAnsi="Segoe UI" w:cs="Segoe UI"/>
                <w:color w:val="3B3838" w:themeColor="background2" w:themeShade="40"/>
                <w:sz w:val="22"/>
              </w:rPr>
              <w:t>3,2</w:t>
            </w:r>
            <w:r w:rsidRPr="00C07635">
              <w:rPr>
                <w:rFonts w:ascii="Segoe UI" w:hAnsi="Segoe UI" w:cs="Segoe UI"/>
                <w:color w:val="3B3838" w:themeColor="background2" w:themeShade="40"/>
                <w:sz w:val="22"/>
                <w:lang w:val="ru-RU"/>
              </w:rPr>
              <w:t>4</w:t>
            </w:r>
            <w:r w:rsidRPr="00C07635">
              <w:rPr>
                <w:rFonts w:ascii="Segoe UI" w:hAnsi="Segoe UI" w:cs="Segoe UI"/>
                <w:color w:val="3B3838" w:themeColor="background2" w:themeShade="40"/>
                <w:sz w:val="22"/>
              </w:rPr>
              <w:t>1,</w:t>
            </w:r>
            <w:r w:rsidRPr="00C07635">
              <w:rPr>
                <w:rFonts w:ascii="Segoe UI" w:hAnsi="Segoe UI" w:cs="Segoe UI"/>
                <w:color w:val="3B3838" w:themeColor="background2" w:themeShade="40"/>
                <w:sz w:val="22"/>
                <w:lang w:val="ru-RU"/>
              </w:rPr>
              <w:t>565</w:t>
            </w:r>
          </w:p>
        </w:tc>
        <w:tc>
          <w:tcPr>
            <w:tcW w:w="2971" w:type="dxa"/>
            <w:vAlign w:val="center"/>
          </w:tcPr>
          <w:p w14:paraId="7577A2E6" w14:textId="77777777" w:rsidR="00E474FC" w:rsidRPr="00C07635" w:rsidRDefault="00D63D18">
            <w:pPr>
              <w:keepNext/>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14.5</w:t>
            </w:r>
          </w:p>
        </w:tc>
      </w:tr>
    </w:tbl>
    <w:p w14:paraId="6E8CAB5F" w14:textId="77777777" w:rsidR="00E474FC" w:rsidRDefault="00D63D18">
      <w:pPr>
        <w:rPr>
          <w:i/>
          <w:color w:val="44546A" w:themeColor="text2"/>
          <w:sz w:val="18"/>
        </w:rPr>
      </w:pPr>
      <w:r>
        <w:rPr>
          <w:noProof/>
        </w:rPr>
        <mc:AlternateContent>
          <mc:Choice Requires="wps">
            <w:drawing>
              <wp:anchor distT="0" distB="0" distL="114300" distR="114300" simplePos="0" relativeHeight="251662336" behindDoc="0" locked="0" layoutInCell="0" allowOverlap="0" wp14:anchorId="56AAE14C" wp14:editId="2E6816EE">
                <wp:simplePos x="0" y="0"/>
                <wp:positionH relativeFrom="margin">
                  <wp:posOffset>5715</wp:posOffset>
                </wp:positionH>
                <wp:positionV relativeFrom="paragraph">
                  <wp:posOffset>43815</wp:posOffset>
                </wp:positionV>
                <wp:extent cx="5937885" cy="323850"/>
                <wp:effectExtent l="0" t="0" r="5715" b="0"/>
                <wp:wrapNone/>
                <wp:docPr id="18" name="Text Box 6"/>
                <wp:cNvGraphicFramePr/>
                <a:graphic xmlns:a="http://schemas.openxmlformats.org/drawingml/2006/main">
                  <a:graphicData uri="http://schemas.microsoft.com/office/word/2010/wordprocessingShape">
                    <wps:wsp>
                      <wps:cNvSpPr/>
                      <wps:spPr>
                        <a:xfrm>
                          <a:off x="0" y="0"/>
                          <a:ext cx="5937885" cy="323850"/>
                        </a:xfrm>
                        <a:prstGeom prst="rect">
                          <a:avLst/>
                        </a:prstGeom>
                        <a:solidFill>
                          <a:srgbClr val="FFFFFF"/>
                        </a:solidFill>
                        <a:ln w="6350">
                          <a:noFill/>
                        </a:ln>
                      </wps:spPr>
                      <wps:txbx>
                        <w:txbxContent>
                          <w:p w14:paraId="4E5B66D7" w14:textId="77777777" w:rsidR="00E474FC" w:rsidRDefault="00D63D18" w:rsidP="00C07635">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6AAE14C" id="_x0000_s1067" style="position:absolute;margin-left:.45pt;margin-top:3.45pt;width:467.55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" o:allowincell="f" o:allowoverlap="f" stroked="f" strokeweight=".5pt">
                <v:textbox>
                  <w:txbxContent>
                    <w:p w14:paraId="4E5B66D7" w14:textId="77777777" w:rsidR="00E474FC" w:rsidRDefault="00D63D18" w:rsidP="00C07635">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v:textbox>
                <w10:wrap anchorx="margin"/>
              </v:rect>
            </w:pict>
          </mc:Fallback>
        </mc:AlternateContent>
      </w:r>
    </w:p>
    <w:p w14:paraId="238526FD" w14:textId="77777777" w:rsidR="00E474FC" w:rsidRDefault="00E474FC">
      <w:pPr>
        <w:rPr>
          <w:lang w:bidi="en-US"/>
        </w:rPr>
      </w:pPr>
    </w:p>
    <w:p w14:paraId="46358C6E" w14:textId="77777777" w:rsidR="00E474FC" w:rsidRDefault="00D63D18">
      <w:pPr>
        <w:pStyle w:val="Heading1"/>
        <w:spacing w:before="240"/>
        <w:rPr>
          <w:rFonts w:ascii="Segoe UI Semilight" w:hAnsi="Segoe UI Semilight"/>
          <w:sz w:val="20"/>
        </w:rPr>
      </w:pPr>
      <w:r>
        <w:rPr>
          <w:rFonts w:ascii="Segoe UI Semilight" w:hAnsi="Segoe UI Semilight"/>
          <w:lang w:bidi="en-US"/>
        </w:rPr>
        <w:t>5</w:t>
      </w:r>
      <w:r>
        <w:rPr>
          <w:rFonts w:ascii="Segoe UI Semilight" w:hAnsi="Segoe UI Semilight"/>
        </w:rPr>
        <w:t> Conclusion</w:t>
      </w:r>
    </w:p>
    <w:p w14:paraId="0F592D9B" w14:textId="50EA61E9" w:rsidR="00E474FC" w:rsidRPr="00C07635" w:rsidRDefault="00D63D18">
      <w:pPr>
        <w:jc w:val="both"/>
        <w:rPr>
          <w:rFonts w:ascii="Segoe UI" w:hAnsi="Segoe UI" w:cs="Segoe UI"/>
          <w:sz w:val="20"/>
        </w:rPr>
      </w:pPr>
      <w:bookmarkStart w:id="53" w:name="Conclusion"/>
      <w:bookmarkEnd w:id="53"/>
      <w:r w:rsidRPr="00C07635">
        <w:rPr>
          <w:rFonts w:ascii="Segoe UI" w:hAnsi="Segoe UI" w:cs="Segoe UI"/>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w:t>
      </w:r>
      <w:proofErr w:type="spellStart"/>
      <w:r w:rsidRPr="00C07635">
        <w:rPr>
          <w:rFonts w:ascii="Segoe UI" w:hAnsi="Segoe UI" w:cs="Segoe UI"/>
          <w:sz w:val="20"/>
        </w:rPr>
        <w:t>cyberinformatics</w:t>
      </w:r>
      <w:proofErr w:type="spellEnd"/>
      <w:r w:rsidRPr="00C07635">
        <w:rPr>
          <w:rFonts w:ascii="Segoe UI" w:hAnsi="Segoe UI" w:cs="Segoe UI"/>
          <w:sz w:val="20"/>
        </w:rPr>
        <w:t xml:space="preserve"> certainly includes Ounce. </w:t>
      </w:r>
      <w:bookmarkStart w:id="54" w:name="References"/>
      <w:bookmarkEnd w:id="54"/>
    </w:p>
    <w:p w14:paraId="462CD5F4" w14:textId="77777777" w:rsidR="00E474FC" w:rsidRDefault="00E474FC">
      <w:pPr>
        <w:jc w:val="both"/>
        <w:rPr>
          <w:sz w:val="20"/>
        </w:rPr>
      </w:pPr>
    </w:p>
    <w:p w14:paraId="4118D153" w14:textId="77777777" w:rsidR="00E474FC" w:rsidRDefault="00D63D18">
      <w:pPr>
        <w:pStyle w:val="Heading1"/>
        <w:spacing w:before="240"/>
        <w:rPr>
          <w:rFonts w:ascii="Segoe UI Semilight" w:hAnsi="Segoe UI Semilight"/>
        </w:rPr>
      </w:pPr>
      <w:bookmarkStart w:id="55" w:name="_Toc88150585"/>
      <w:r>
        <w:rPr>
          <w:rFonts w:ascii="Segoe UI Semilight" w:hAnsi="Segoe UI Semilight"/>
        </w:rPr>
        <w:t>References</w:t>
      </w:r>
      <w:bookmarkEnd w:id="55"/>
    </w:p>
    <w:p w14:paraId="70233544" w14:textId="392B5C49" w:rsidR="00E474FC" w:rsidRDefault="00D63D18">
      <w:pPr>
        <w:jc w:val="both"/>
        <w:rPr>
          <w:sz w:val="20"/>
        </w:rPr>
      </w:pPr>
      <w:r>
        <w:rPr>
          <w:sz w:val="20"/>
        </w:rPr>
        <w:fldChar w:fldCharType="begin"/>
      </w:r>
      <w:r>
        <w:rPr>
          <w:sz w:val="20"/>
        </w:rPr>
        <w:instrText xml:space="preserve">TC Literature \f </w:instrText>
      </w:r>
      <w:proofErr w:type="spellStart"/>
      <w:r>
        <w:rPr>
          <w:sz w:val="20"/>
        </w:rPr>
        <w:instrText>bvz</w:instrText>
      </w:r>
      <w:proofErr w:type="spellEnd"/>
      <w:r>
        <w:rPr>
          <w:sz w:val="20"/>
        </w:rPr>
        <w:instrText xml:space="preserve"> \l 1  </w:instrText>
      </w:r>
      <w:r>
        <w:rPr>
          <w:sz w:val="20"/>
        </w:rPr>
        <w:fldChar w:fldCharType="end"/>
      </w:r>
    </w:p>
    <w:p w14:paraId="11BF62EC" w14:textId="77777777" w:rsidR="00E474FC" w:rsidRPr="00C07635" w:rsidRDefault="00D63D18">
      <w:pPr>
        <w:spacing w:after="120"/>
        <w:jc w:val="both"/>
        <w:rPr>
          <w:rFonts w:ascii="Segoe UI" w:hAnsi="Segoe UI" w:cs="Segoe UI"/>
          <w:sz w:val="20"/>
        </w:rPr>
      </w:pPr>
      <w:bookmarkStart w:id="56" w:name="Ref_01"/>
      <w:r w:rsidRPr="00C07635">
        <w:rPr>
          <w:rFonts w:ascii="Segoe UI" w:hAnsi="Segoe UI" w:cs="Segoe UI"/>
          <w:color w:val="0000FF"/>
          <w:sz w:val="20"/>
          <w:u w:val="single" w:color="0000FF"/>
        </w:rPr>
        <w:t>[1]</w:t>
      </w:r>
      <w:bookmarkEnd w:id="56"/>
      <w:r w:rsidRPr="00C07635">
        <w:rPr>
          <w:rFonts w:ascii="Segoe UI" w:hAnsi="Segoe UI" w:cs="Segoe UI"/>
          <w:sz w:val="20"/>
        </w:rPr>
        <w:t xml:space="preserve"> J. Taylor, "Enabling Voice-over-IP and RAID with </w:t>
      </w:r>
      <w:r w:rsidRPr="00C07635">
        <w:rPr>
          <w:rFonts w:ascii="Segoe UI" w:hAnsi="Segoe UI" w:cs="Segoe UI"/>
          <w:i/>
          <w:sz w:val="20"/>
        </w:rPr>
        <w:t>sofa</w:t>
      </w:r>
      <w:r w:rsidRPr="00C07635">
        <w:rPr>
          <w:rFonts w:ascii="Segoe UI" w:hAnsi="Segoe UI" w:cs="Segoe UI"/>
          <w:sz w:val="20"/>
        </w:rPr>
        <w:t xml:space="preserve">," in </w:t>
      </w:r>
      <w:r w:rsidRPr="00C07635">
        <w:rPr>
          <w:rFonts w:ascii="Segoe UI" w:hAnsi="Segoe UI" w:cs="Segoe UI"/>
          <w:i/>
          <w:sz w:val="20"/>
        </w:rPr>
        <w:t>Proceedings of NOSSDAV</w:t>
      </w:r>
      <w:r w:rsidRPr="00C07635">
        <w:rPr>
          <w:rFonts w:ascii="Segoe UI" w:hAnsi="Segoe UI" w:cs="Segoe UI"/>
          <w:sz w:val="20"/>
        </w:rPr>
        <w:t xml:space="preserve">, Oct. 2004. </w:t>
      </w:r>
    </w:p>
    <w:p w14:paraId="7642BCE4" w14:textId="77777777" w:rsidR="00E474FC" w:rsidRPr="00C07635" w:rsidRDefault="00D63D18">
      <w:pPr>
        <w:spacing w:after="120"/>
        <w:jc w:val="both"/>
        <w:rPr>
          <w:rFonts w:ascii="Segoe UI" w:hAnsi="Segoe UI" w:cs="Segoe UI"/>
          <w:sz w:val="20"/>
        </w:rPr>
      </w:pPr>
      <w:bookmarkStart w:id="57" w:name="Ref_02"/>
      <w:r w:rsidRPr="00C07635">
        <w:rPr>
          <w:rFonts w:ascii="Segoe UI" w:hAnsi="Segoe UI" w:cs="Segoe UI"/>
          <w:color w:val="0000FF"/>
          <w:sz w:val="20"/>
          <w:u w:val="single" w:color="0000FF"/>
        </w:rPr>
        <w:t>[2]</w:t>
      </w:r>
      <w:bookmarkEnd w:id="57"/>
      <w:r w:rsidRPr="00C07635">
        <w:rPr>
          <w:rFonts w:ascii="Segoe UI" w:hAnsi="Segoe UI" w:cs="Segoe UI"/>
          <w:sz w:val="20"/>
        </w:rPr>
        <w:t xml:space="preserve"> R. </w:t>
      </w:r>
      <w:proofErr w:type="spellStart"/>
      <w:r w:rsidRPr="00C07635">
        <w:rPr>
          <w:rFonts w:ascii="Segoe UI" w:hAnsi="Segoe UI" w:cs="Segoe UI"/>
          <w:sz w:val="20"/>
        </w:rPr>
        <w:t>Tarjan</w:t>
      </w:r>
      <w:proofErr w:type="spellEnd"/>
      <w:r w:rsidRPr="00C07635">
        <w:rPr>
          <w:rFonts w:ascii="Segoe UI" w:hAnsi="Segoe UI" w:cs="Segoe UI"/>
          <w:sz w:val="20"/>
        </w:rPr>
        <w:t>, S. </w:t>
      </w:r>
      <w:proofErr w:type="spellStart"/>
      <w:r w:rsidRPr="00C07635">
        <w:rPr>
          <w:rFonts w:ascii="Segoe UI" w:hAnsi="Segoe UI" w:cs="Segoe UI"/>
          <w:sz w:val="20"/>
        </w:rPr>
        <w:t>Shenker</w:t>
      </w:r>
      <w:proofErr w:type="spellEnd"/>
      <w:r w:rsidRPr="00C07635">
        <w:rPr>
          <w:rFonts w:ascii="Segoe UI" w:hAnsi="Segoe UI" w:cs="Segoe UI"/>
          <w:sz w:val="20"/>
        </w:rPr>
        <w:t xml:space="preserve">, J. Gray, A. Einstein, Q. Thomas, and X. Sato, "Deconstructing operating systems with </w:t>
      </w:r>
      <w:proofErr w:type="spellStart"/>
      <w:r w:rsidRPr="00C07635">
        <w:rPr>
          <w:rFonts w:ascii="Segoe UI" w:hAnsi="Segoe UI" w:cs="Segoe UI"/>
          <w:i/>
          <w:sz w:val="20"/>
        </w:rPr>
        <w:t>flanchedripper</w:t>
      </w:r>
      <w:proofErr w:type="spellEnd"/>
      <w:r w:rsidRPr="00C07635">
        <w:rPr>
          <w:rFonts w:ascii="Segoe UI" w:hAnsi="Segoe UI" w:cs="Segoe UI"/>
          <w:sz w:val="20"/>
        </w:rPr>
        <w:t xml:space="preserve">," in </w:t>
      </w:r>
      <w:r w:rsidRPr="00C07635">
        <w:rPr>
          <w:rFonts w:ascii="Segoe UI" w:hAnsi="Segoe UI" w:cs="Segoe UI"/>
          <w:i/>
          <w:sz w:val="20"/>
        </w:rPr>
        <w:t>Proceedings of INFOCOM</w:t>
      </w:r>
      <w:r w:rsidRPr="00C07635">
        <w:rPr>
          <w:rFonts w:ascii="Segoe UI" w:hAnsi="Segoe UI" w:cs="Segoe UI"/>
          <w:sz w:val="20"/>
        </w:rPr>
        <w:t xml:space="preserve">, Mar. 2000. </w:t>
      </w:r>
    </w:p>
    <w:p w14:paraId="795569C4" w14:textId="77777777" w:rsidR="00E474FC" w:rsidRPr="00C07635" w:rsidRDefault="00D63D18">
      <w:pPr>
        <w:spacing w:after="120"/>
        <w:jc w:val="both"/>
        <w:rPr>
          <w:rFonts w:ascii="Segoe UI" w:hAnsi="Segoe UI" w:cs="Segoe UI"/>
          <w:sz w:val="20"/>
        </w:rPr>
      </w:pPr>
      <w:bookmarkStart w:id="58" w:name="Ref_03"/>
      <w:r w:rsidRPr="00C07635">
        <w:rPr>
          <w:rFonts w:ascii="Segoe UI" w:hAnsi="Segoe UI" w:cs="Segoe UI"/>
          <w:color w:val="0000FF"/>
          <w:sz w:val="20"/>
          <w:u w:val="single" w:color="0000FF"/>
        </w:rPr>
        <w:t>[3]</w:t>
      </w:r>
      <w:bookmarkEnd w:id="58"/>
      <w:r w:rsidRPr="00C07635">
        <w:rPr>
          <w:rFonts w:ascii="Segoe UI" w:hAnsi="Segoe UI" w:cs="Segoe UI"/>
          <w:sz w:val="20"/>
        </w:rPr>
        <w:t xml:space="preserve"> K. Zhao, F. Thomas, and B. U. Watanabe, "Deconstructing I/O automata," in </w:t>
      </w:r>
      <w:r w:rsidRPr="00C07635">
        <w:rPr>
          <w:rFonts w:ascii="Segoe UI" w:hAnsi="Segoe UI" w:cs="Segoe UI"/>
          <w:i/>
          <w:sz w:val="20"/>
        </w:rPr>
        <w:t>Proceedings of the USENIX Security Conference</w:t>
      </w:r>
      <w:r w:rsidRPr="00C07635">
        <w:rPr>
          <w:rFonts w:ascii="Segoe UI" w:hAnsi="Segoe UI" w:cs="Segoe UI"/>
          <w:sz w:val="20"/>
        </w:rPr>
        <w:t xml:space="preserve">, July 2010. </w:t>
      </w:r>
    </w:p>
    <w:p w14:paraId="5CC7769E" w14:textId="77777777" w:rsidR="00E474FC" w:rsidRPr="00C07635" w:rsidRDefault="00D63D18">
      <w:pPr>
        <w:spacing w:after="120"/>
        <w:jc w:val="both"/>
        <w:rPr>
          <w:rFonts w:ascii="Segoe UI" w:hAnsi="Segoe UI" w:cs="Segoe UI"/>
          <w:sz w:val="20"/>
        </w:rPr>
      </w:pPr>
      <w:bookmarkStart w:id="59" w:name="Ref_04"/>
      <w:r w:rsidRPr="00C07635">
        <w:rPr>
          <w:rFonts w:ascii="Segoe UI" w:hAnsi="Segoe UI" w:cs="Segoe UI"/>
          <w:color w:val="0000FF"/>
          <w:sz w:val="20"/>
          <w:u w:val="single" w:color="0000FF"/>
        </w:rPr>
        <w:t>[4]</w:t>
      </w:r>
      <w:bookmarkEnd w:id="59"/>
      <w:r w:rsidRPr="00C07635">
        <w:rPr>
          <w:rFonts w:ascii="Segoe UI" w:hAnsi="Segoe UI" w:cs="Segoe UI"/>
          <w:sz w:val="20"/>
        </w:rPr>
        <w:t xml:space="preserve"> I. Sutherland, E. </w:t>
      </w:r>
      <w:proofErr w:type="spellStart"/>
      <w:r w:rsidRPr="00C07635">
        <w:rPr>
          <w:rFonts w:ascii="Segoe UI" w:hAnsi="Segoe UI" w:cs="Segoe UI"/>
          <w:sz w:val="20"/>
        </w:rPr>
        <w:t>Schroedinger</w:t>
      </w:r>
      <w:proofErr w:type="spellEnd"/>
      <w:r w:rsidRPr="00C07635">
        <w:rPr>
          <w:rFonts w:ascii="Segoe UI" w:hAnsi="Segoe UI" w:cs="Segoe UI"/>
          <w:sz w:val="20"/>
        </w:rPr>
        <w:t xml:space="preserve">, R. Hamming, and S. Smith, "ARCHER: A methodology for the understanding of XML," in </w:t>
      </w:r>
      <w:r w:rsidRPr="00C07635">
        <w:rPr>
          <w:rFonts w:ascii="Segoe UI" w:hAnsi="Segoe UI" w:cs="Segoe UI"/>
          <w:i/>
          <w:sz w:val="20"/>
        </w:rPr>
        <w:t>Proceedings of the WWW Conference</w:t>
      </w:r>
      <w:r w:rsidRPr="00C07635">
        <w:rPr>
          <w:rFonts w:ascii="Segoe UI" w:hAnsi="Segoe UI" w:cs="Segoe UI"/>
          <w:sz w:val="20"/>
        </w:rPr>
        <w:t xml:space="preserve">, Sept. 2000. </w:t>
      </w:r>
    </w:p>
    <w:p w14:paraId="6B1E7352" w14:textId="77777777" w:rsidR="00E474FC" w:rsidRPr="00C07635" w:rsidRDefault="00D63D18">
      <w:pPr>
        <w:spacing w:after="120"/>
        <w:jc w:val="both"/>
        <w:rPr>
          <w:rFonts w:ascii="Segoe UI" w:hAnsi="Segoe UI" w:cs="Segoe UI"/>
          <w:sz w:val="20"/>
        </w:rPr>
      </w:pPr>
      <w:bookmarkStart w:id="60" w:name="Ref_05"/>
      <w:r w:rsidRPr="00C07635">
        <w:rPr>
          <w:rFonts w:ascii="Segoe UI" w:hAnsi="Segoe UI" w:cs="Segoe UI"/>
          <w:color w:val="0000FF"/>
          <w:sz w:val="20"/>
          <w:u w:val="single" w:color="0000FF"/>
        </w:rPr>
        <w:t>[5]</w:t>
      </w:r>
      <w:bookmarkEnd w:id="60"/>
      <w:r w:rsidRPr="00C07635">
        <w:rPr>
          <w:rFonts w:ascii="Segoe UI" w:hAnsi="Segoe UI" w:cs="Segoe UI"/>
          <w:sz w:val="20"/>
        </w:rPr>
        <w:t xml:space="preserve"> a. M. Sasaki, D. Williams, and K. Nygaard, "A deployment of erasure coding with Rebel," </w:t>
      </w:r>
      <w:r w:rsidRPr="00C07635">
        <w:rPr>
          <w:rFonts w:ascii="Segoe UI" w:hAnsi="Segoe UI" w:cs="Segoe UI"/>
          <w:i/>
          <w:sz w:val="20"/>
        </w:rPr>
        <w:t>Journal of Signed, Concurrent Communication</w:t>
      </w:r>
      <w:r w:rsidRPr="00C07635">
        <w:rPr>
          <w:rFonts w:ascii="Segoe UI" w:hAnsi="Segoe UI" w:cs="Segoe UI"/>
          <w:sz w:val="20"/>
        </w:rPr>
        <w:t xml:space="preserve">, vol. 94, pp. 43-57, June 2005. </w:t>
      </w:r>
    </w:p>
    <w:p w14:paraId="0A3B0E86" w14:textId="77777777" w:rsidR="00E474FC" w:rsidRPr="00C07635" w:rsidRDefault="00D63D18">
      <w:pPr>
        <w:spacing w:after="120"/>
        <w:jc w:val="both"/>
        <w:rPr>
          <w:rFonts w:ascii="Segoe UI" w:hAnsi="Segoe UI" w:cs="Segoe UI"/>
          <w:sz w:val="20"/>
        </w:rPr>
      </w:pPr>
      <w:bookmarkStart w:id="61" w:name="Ref_06"/>
      <w:r w:rsidRPr="00C07635">
        <w:rPr>
          <w:rFonts w:ascii="Segoe UI" w:hAnsi="Segoe UI" w:cs="Segoe UI"/>
          <w:color w:val="0000FF"/>
          <w:sz w:val="20"/>
          <w:u w:val="single" w:color="0000FF"/>
        </w:rPr>
        <w:t>[6]</w:t>
      </w:r>
      <w:bookmarkEnd w:id="61"/>
      <w:r w:rsidRPr="00C07635">
        <w:rPr>
          <w:rFonts w:ascii="Segoe UI" w:hAnsi="Segoe UI" w:cs="Segoe UI"/>
          <w:sz w:val="20"/>
        </w:rPr>
        <w:t xml:space="preserve"> K. Iverson, X. Jackson, and J. Ullman, "The relationship between a* search and the memory bus with </w:t>
      </w:r>
      <w:proofErr w:type="spellStart"/>
      <w:r w:rsidRPr="00C07635">
        <w:rPr>
          <w:rFonts w:ascii="Segoe UI" w:hAnsi="Segoe UI" w:cs="Segoe UI"/>
          <w:i/>
          <w:sz w:val="20"/>
        </w:rPr>
        <w:t>puy</w:t>
      </w:r>
      <w:proofErr w:type="spellEnd"/>
      <w:r w:rsidRPr="00C07635">
        <w:rPr>
          <w:rFonts w:ascii="Segoe UI" w:hAnsi="Segoe UI" w:cs="Segoe UI"/>
          <w:sz w:val="20"/>
        </w:rPr>
        <w:t xml:space="preserve">," in </w:t>
      </w:r>
      <w:r w:rsidRPr="00C07635">
        <w:rPr>
          <w:rFonts w:ascii="Segoe UI" w:hAnsi="Segoe UI" w:cs="Segoe UI"/>
          <w:i/>
          <w:sz w:val="20"/>
        </w:rPr>
        <w:t>Proceedings of the Workshop on Mobile, Certifiable Algorithms</w:t>
      </w:r>
      <w:r w:rsidRPr="00C07635">
        <w:rPr>
          <w:rFonts w:ascii="Segoe UI" w:hAnsi="Segoe UI" w:cs="Segoe UI"/>
          <w:sz w:val="20"/>
        </w:rPr>
        <w:t xml:space="preserve">, July 2004. </w:t>
      </w:r>
    </w:p>
    <w:p w14:paraId="16A8D65E" w14:textId="77777777" w:rsidR="00E474FC" w:rsidRPr="00C07635" w:rsidRDefault="00D63D18">
      <w:pPr>
        <w:spacing w:after="120"/>
        <w:jc w:val="both"/>
        <w:rPr>
          <w:rFonts w:ascii="Segoe UI" w:hAnsi="Segoe UI" w:cs="Segoe UI"/>
          <w:sz w:val="20"/>
        </w:rPr>
      </w:pPr>
      <w:bookmarkStart w:id="62" w:name="Ref_07"/>
      <w:r w:rsidRPr="00C07635">
        <w:rPr>
          <w:rFonts w:ascii="Segoe UI" w:hAnsi="Segoe UI" w:cs="Segoe UI"/>
          <w:color w:val="0000FF"/>
          <w:sz w:val="20"/>
          <w:u w:val="single" w:color="0000FF"/>
        </w:rPr>
        <w:t>[7]</w:t>
      </w:r>
      <w:bookmarkEnd w:id="62"/>
      <w:r w:rsidRPr="00C07635">
        <w:rPr>
          <w:rFonts w:ascii="Segoe UI" w:hAnsi="Segoe UI" w:cs="Segoe UI"/>
          <w:sz w:val="20"/>
        </w:rPr>
        <w:t xml:space="preserve"> D. Culler, "Developing checksums using embedded theory," CMU, Tech. Rep. 9461/96, Jan. 2003. </w:t>
      </w:r>
    </w:p>
    <w:p w14:paraId="663483A7" w14:textId="77777777" w:rsidR="00E474FC" w:rsidRPr="00C07635" w:rsidRDefault="00D63D18">
      <w:pPr>
        <w:spacing w:after="120"/>
        <w:jc w:val="both"/>
        <w:rPr>
          <w:rFonts w:ascii="Segoe UI" w:hAnsi="Segoe UI" w:cs="Segoe UI"/>
          <w:sz w:val="20"/>
        </w:rPr>
      </w:pPr>
      <w:bookmarkStart w:id="63" w:name="Ref_08"/>
      <w:r w:rsidRPr="00C07635">
        <w:rPr>
          <w:rFonts w:ascii="Segoe UI" w:hAnsi="Segoe UI" w:cs="Segoe UI"/>
          <w:color w:val="0000FF"/>
          <w:sz w:val="20"/>
          <w:u w:val="single" w:color="0000FF"/>
        </w:rPr>
        <w:t>[8]</w:t>
      </w:r>
      <w:bookmarkEnd w:id="63"/>
      <w:r w:rsidRPr="00C07635">
        <w:rPr>
          <w:rFonts w:ascii="Segoe UI" w:hAnsi="Segoe UI" w:cs="Segoe UI"/>
          <w:sz w:val="20"/>
        </w:rPr>
        <w:t xml:space="preserve"> R. Chandran and a. Robinson, "</w:t>
      </w:r>
      <w:proofErr w:type="spellStart"/>
      <w:r w:rsidRPr="00C07635">
        <w:rPr>
          <w:rFonts w:ascii="Segoe UI" w:hAnsi="Segoe UI" w:cs="Segoe UI"/>
          <w:sz w:val="20"/>
        </w:rPr>
        <w:t>Ambimorphic</w:t>
      </w:r>
      <w:proofErr w:type="spellEnd"/>
      <w:r w:rsidRPr="00C07635">
        <w:rPr>
          <w:rFonts w:ascii="Segoe UI" w:hAnsi="Segoe UI" w:cs="Segoe UI"/>
          <w:sz w:val="20"/>
        </w:rPr>
        <w:t xml:space="preserve">, pseudorandom configurations for expert systems," in </w:t>
      </w:r>
      <w:r w:rsidRPr="00C07635">
        <w:rPr>
          <w:rFonts w:ascii="Segoe UI" w:hAnsi="Segoe UI" w:cs="Segoe UI"/>
          <w:i/>
          <w:sz w:val="20"/>
        </w:rPr>
        <w:t>Proceedings of INFOCOM</w:t>
      </w:r>
      <w:r w:rsidRPr="00C07635">
        <w:rPr>
          <w:rFonts w:ascii="Segoe UI" w:hAnsi="Segoe UI" w:cs="Segoe UI"/>
          <w:sz w:val="20"/>
        </w:rPr>
        <w:t xml:space="preserve">, Aug. 1997. </w:t>
      </w:r>
    </w:p>
    <w:p w14:paraId="07AB7DA8" w14:textId="77777777" w:rsidR="00E474FC" w:rsidRPr="00C07635" w:rsidRDefault="00D63D18">
      <w:pPr>
        <w:spacing w:after="120"/>
        <w:jc w:val="both"/>
        <w:rPr>
          <w:rFonts w:ascii="Segoe UI" w:hAnsi="Segoe UI" w:cs="Segoe UI"/>
          <w:sz w:val="20"/>
        </w:rPr>
      </w:pPr>
      <w:bookmarkStart w:id="64" w:name="Ref_09"/>
      <w:r w:rsidRPr="00C07635">
        <w:rPr>
          <w:rFonts w:ascii="Segoe UI" w:hAnsi="Segoe UI" w:cs="Segoe UI"/>
          <w:color w:val="0000FF"/>
          <w:sz w:val="20"/>
          <w:u w:val="single" w:color="0000FF"/>
        </w:rPr>
        <w:t>[9]</w:t>
      </w:r>
      <w:bookmarkEnd w:id="64"/>
      <w:r w:rsidRPr="00C07635">
        <w:rPr>
          <w:rFonts w:ascii="Segoe UI" w:hAnsi="Segoe UI" w:cs="Segoe UI"/>
          <w:sz w:val="20"/>
        </w:rPr>
        <w:t xml:space="preserve"> A. </w:t>
      </w:r>
      <w:proofErr w:type="spellStart"/>
      <w:r w:rsidRPr="00C07635">
        <w:rPr>
          <w:rFonts w:ascii="Segoe UI" w:hAnsi="Segoe UI" w:cs="Segoe UI"/>
          <w:sz w:val="20"/>
        </w:rPr>
        <w:t>Pnueli</w:t>
      </w:r>
      <w:proofErr w:type="spellEnd"/>
      <w:r w:rsidRPr="00C07635">
        <w:rPr>
          <w:rFonts w:ascii="Segoe UI" w:hAnsi="Segoe UI" w:cs="Segoe UI"/>
          <w:sz w:val="20"/>
        </w:rPr>
        <w:t>, L. </w:t>
      </w:r>
      <w:proofErr w:type="spellStart"/>
      <w:r w:rsidRPr="00C07635">
        <w:rPr>
          <w:rFonts w:ascii="Segoe UI" w:hAnsi="Segoe UI" w:cs="Segoe UI"/>
          <w:sz w:val="20"/>
        </w:rPr>
        <w:t>Adleman</w:t>
      </w:r>
      <w:proofErr w:type="spellEnd"/>
      <w:r w:rsidRPr="00C07635">
        <w:rPr>
          <w:rFonts w:ascii="Segoe UI" w:hAnsi="Segoe UI" w:cs="Segoe UI"/>
          <w:sz w:val="20"/>
        </w:rPr>
        <w:t>, E. Parasuraman, E. Wang, W. Kahan, W. Watanabe, and X. R. Sasaki, "</w:t>
      </w:r>
      <w:proofErr w:type="spellStart"/>
      <w:r w:rsidRPr="00C07635">
        <w:rPr>
          <w:rFonts w:ascii="Segoe UI" w:hAnsi="Segoe UI" w:cs="Segoe UI"/>
          <w:sz w:val="20"/>
        </w:rPr>
        <w:t>OrleOxter</w:t>
      </w:r>
      <w:proofErr w:type="spellEnd"/>
      <w:r w:rsidRPr="00C07635">
        <w:rPr>
          <w:rFonts w:ascii="Segoe UI" w:hAnsi="Segoe UI" w:cs="Segoe UI"/>
          <w:sz w:val="20"/>
        </w:rPr>
        <w:t xml:space="preserve">: Visualization of Moore's Law," </w:t>
      </w:r>
      <w:r w:rsidRPr="00C07635">
        <w:rPr>
          <w:rFonts w:ascii="Segoe UI" w:hAnsi="Segoe UI" w:cs="Segoe UI"/>
          <w:i/>
          <w:sz w:val="20"/>
        </w:rPr>
        <w:t>Journal of Compact, Classical Modalities</w:t>
      </w:r>
      <w:r w:rsidRPr="00C07635">
        <w:rPr>
          <w:rFonts w:ascii="Segoe UI" w:hAnsi="Segoe UI" w:cs="Segoe UI"/>
          <w:sz w:val="20"/>
        </w:rPr>
        <w:t xml:space="preserve">, vol. 367, pp. 79-92, May 2001. </w:t>
      </w:r>
    </w:p>
    <w:p w14:paraId="59003D4B" w14:textId="77777777" w:rsidR="00E474FC" w:rsidRPr="00C07635" w:rsidRDefault="00D63D18">
      <w:pPr>
        <w:spacing w:after="120"/>
        <w:jc w:val="both"/>
        <w:rPr>
          <w:rFonts w:ascii="Segoe UI" w:hAnsi="Segoe UI" w:cs="Segoe UI"/>
          <w:sz w:val="20"/>
        </w:rPr>
      </w:pPr>
      <w:bookmarkStart w:id="65" w:name="Ref_10"/>
      <w:r w:rsidRPr="00C07635">
        <w:rPr>
          <w:rFonts w:ascii="Segoe UI" w:hAnsi="Segoe UI" w:cs="Segoe UI"/>
          <w:color w:val="0000FF"/>
          <w:sz w:val="20"/>
          <w:u w:val="single" w:color="0000FF"/>
        </w:rPr>
        <w:t>[10]</w:t>
      </w:r>
      <w:bookmarkEnd w:id="65"/>
      <w:r w:rsidRPr="00C07635">
        <w:rPr>
          <w:rFonts w:ascii="Segoe UI" w:hAnsi="Segoe UI" w:cs="Segoe UI"/>
          <w:sz w:val="20"/>
        </w:rPr>
        <w:t xml:space="preserve"> N. Chomsky, D. Johnson, I. Bhabha, and N. Wirth, "Deconstructing compilers," in </w:t>
      </w:r>
      <w:r w:rsidRPr="00C07635">
        <w:rPr>
          <w:rFonts w:ascii="Segoe UI" w:hAnsi="Segoe UI" w:cs="Segoe UI"/>
          <w:i/>
          <w:sz w:val="20"/>
        </w:rPr>
        <w:t>Proceedings of POPL</w:t>
      </w:r>
      <w:r w:rsidRPr="00C07635">
        <w:rPr>
          <w:rFonts w:ascii="Segoe UI" w:hAnsi="Segoe UI" w:cs="Segoe UI"/>
          <w:sz w:val="20"/>
        </w:rPr>
        <w:t xml:space="preserve">, Nov. 2004. </w:t>
      </w:r>
    </w:p>
    <w:sectPr w:rsidR="00E474FC" w:rsidRPr="00C07635">
      <w:type w:val="continuous"/>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E7BF1" w14:textId="77777777" w:rsidR="00E524A4" w:rsidRDefault="00E524A4">
      <w:r>
        <w:separator/>
      </w:r>
    </w:p>
  </w:endnote>
  <w:endnote w:type="continuationSeparator" w:id="0">
    <w:p w14:paraId="7ECBED53" w14:textId="77777777" w:rsidR="00E524A4" w:rsidRDefault="00E5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F12A4" w14:textId="77777777" w:rsidR="00E474FC" w:rsidRDefault="00D63D18">
    <w:pPr>
      <w:pStyle w:val="Footer"/>
      <w:jc w:val="right"/>
    </w:pPr>
    <w:r>
      <w:t xml:space="preserve">Page </w:t>
    </w:r>
    <w:r>
      <w:fldChar w:fldCharType="begin"/>
    </w:r>
    <w:r>
      <w:instrText xml:space="preserve"> PAGE   \* MERGEFORMAT </w:instrText>
    </w:r>
    <w:r>
      <w:fldChar w:fldCharType="separate"/>
    </w:r>
    <w:r w:rsidR="00CA6987">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77811" w14:textId="77777777" w:rsidR="00E474FC" w:rsidRDefault="00E474FC">
    <w:pPr>
      <w:pStyle w:val="Footer"/>
      <w:jc w:val="right"/>
      <w:rPr>
        <w:rFonts w:ascii="Segoe UI Semilight" w:hAnsi="Segoe UI Semilight"/>
      </w:rPr>
    </w:pPr>
  </w:p>
  <w:p w14:paraId="00A5F2A1" w14:textId="77777777" w:rsidR="00E474FC" w:rsidRDefault="00D63D18" w:rsidP="00610E5A">
    <w:pPr>
      <w:pStyle w:val="Footer"/>
      <w:rPr>
        <w:rFonts w:ascii="Segoe UI Semilight" w:hAnsi="Segoe UI Semilight"/>
      </w:rPr>
    </w:pPr>
    <w:r>
      <w:rPr>
        <w:noProof/>
      </w:rPr>
      <w:drawing>
        <wp:inline distT="0" distB="0" distL="0" distR="0" wp14:anchorId="6E054CA7" wp14:editId="19D7F10A">
          <wp:extent cx="1716462" cy="266302"/>
          <wp:effectExtent l="0" t="0" r="0" b="6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718729" cy="266654"/>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71B74" w14:textId="77777777" w:rsidR="00E524A4" w:rsidRDefault="00E524A4">
      <w:r>
        <w:separator/>
      </w:r>
    </w:p>
  </w:footnote>
  <w:footnote w:type="continuationSeparator" w:id="0">
    <w:p w14:paraId="663A45BB" w14:textId="77777777" w:rsidR="00E524A4" w:rsidRDefault="00E52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6FE8B" w14:textId="77777777" w:rsidR="00E474FC" w:rsidRPr="00C07635" w:rsidRDefault="00D63D18">
    <w:pPr>
      <w:pStyle w:val="Header"/>
      <w:rPr>
        <w:rFonts w:ascii="Segoe UI Semilight" w:hAnsi="Segoe UI Semilight"/>
        <w:sz w:val="22"/>
      </w:rPr>
    </w:pPr>
    <w:r w:rsidRPr="00C07635">
      <w:rPr>
        <w:rFonts w:ascii="Segoe UI Semilight" w:hAnsi="Segoe UI Semilight"/>
        <w:sz w:val="22"/>
      </w:rPr>
      <w:t>Multimodal, Stochastic Symmetries for E-Commerce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C5FB9" w14:textId="35CE67A9" w:rsidR="00E474FC" w:rsidRPr="00C07635" w:rsidRDefault="00D63D18">
    <w:pPr>
      <w:pStyle w:val="Header"/>
      <w:tabs>
        <w:tab w:val="clear" w:pos="4680"/>
        <w:tab w:val="clear" w:pos="9360"/>
        <w:tab w:val="right" w:pos="9689"/>
      </w:tabs>
      <w:rPr>
        <w:rFonts w:ascii="Segoe UI Semilight" w:hAnsi="Segoe UI Semilight"/>
        <w:sz w:val="22"/>
      </w:rPr>
    </w:pPr>
    <w:r w:rsidRPr="00C07635">
      <w:rPr>
        <w:rFonts w:ascii="Segoe UI Semilight" w:hAnsi="Segoe UI Semilight"/>
        <w:sz w:val="22"/>
      </w:rPr>
      <w:t>D</w:t>
    </w:r>
    <w:r w:rsidRPr="00C07635">
      <w:rPr>
        <w:rFonts w:ascii="Segoe UI Semilight" w:hAnsi="Segoe UI Semilight"/>
        <w:sz w:val="22"/>
        <w:lang w:bidi="en-US"/>
      </w:rPr>
      <w:t>X</w:t>
    </w:r>
    <w:r w:rsidRPr="00C07635">
      <w:rPr>
        <w:rFonts w:ascii="Segoe UI Semilight" w:hAnsi="Segoe UI Semilight"/>
        <w:sz w:val="22"/>
      </w:rPr>
      <w:t xml:space="preserve"> Scientific Journal</w:t>
    </w:r>
    <w:r w:rsidRPr="00C07635">
      <w:rPr>
        <w:rFonts w:ascii="Segoe UI Semilight" w:hAnsi="Segoe UI Semilight"/>
        <w:sz w:val="22"/>
        <w:lang w:bidi="en-US"/>
      </w:rPr>
      <w:t>, Vol</w:t>
    </w:r>
    <w:del w:id="21" w:author="Anne Dodsworth" w:date="2019-09-09T13:17:00Z">
      <w:r w:rsidRPr="00C07635" w:rsidDel="00473318">
        <w:rPr>
          <w:rFonts w:ascii="Segoe UI Semilight" w:hAnsi="Segoe UI Semilight"/>
          <w:sz w:val="22"/>
          <w:lang w:bidi="en-US"/>
        </w:rPr>
        <w:delText>.</w:delText>
      </w:r>
    </w:del>
    <w:ins w:id="22" w:author="Anne Dodsworth" w:date="2019-09-09T13:17:00Z">
      <w:r w:rsidR="00473318">
        <w:rPr>
          <w:rFonts w:ascii="Segoe UI Semilight" w:hAnsi="Segoe UI Semilight"/>
          <w:sz w:val="22"/>
          <w:lang w:bidi="en-US"/>
        </w:rPr>
        <w:t>ume</w:t>
      </w:r>
    </w:ins>
    <w:r w:rsidRPr="00C07635">
      <w:rPr>
        <w:rFonts w:ascii="Segoe UI Semilight" w:hAnsi="Segoe UI Semilight"/>
        <w:sz w:val="22"/>
        <w:lang w:bidi="en-US"/>
      </w:rPr>
      <w:t xml:space="preserve"> 22, No. 1</w:t>
    </w:r>
    <w:r w:rsidRPr="00C07635">
      <w:rPr>
        <w:rFonts w:ascii="Segoe UI Semilight" w:hAnsi="Segoe UI Semilight"/>
        <w:sz w:val="22"/>
      </w:rPr>
      <w:tab/>
    </w:r>
    <w:r w:rsidRPr="00C07635">
      <w:rPr>
        <w:rFonts w:ascii="Segoe UI Semilight" w:hAnsi="Segoe UI Semilight"/>
        <w:sz w:val="22"/>
      </w:rPr>
      <w:fldChar w:fldCharType="begin"/>
    </w:r>
    <w:r w:rsidRPr="00C07635">
      <w:rPr>
        <w:rFonts w:ascii="Segoe UI Semilight" w:hAnsi="Segoe UI Semilight"/>
        <w:sz w:val="22"/>
      </w:rPr>
      <w:instrText xml:space="preserve"> </w:instrText>
    </w:r>
    <w:r w:rsidRPr="00C07635">
      <w:rPr>
        <w:rFonts w:ascii="Segoe UI Semilight" w:hAnsi="Segoe UI Semilight"/>
        <w:sz w:val="22"/>
        <w:lang w:bidi="en-US"/>
      </w:rPr>
      <w:instrText>DATE</w:instrText>
    </w:r>
    <w:bookmarkStart w:id="23" w:name="_dx_frag_StartFragment"/>
    <w:bookmarkEnd w:id="23"/>
    <w:r w:rsidRPr="00C07635">
      <w:rPr>
        <w:rFonts w:ascii="Segoe UI Semilight" w:hAnsi="Segoe UI Semilight"/>
        <w:sz w:val="22"/>
        <w:lang w:bidi="en-US"/>
      </w:rPr>
      <w:instrText xml:space="preserve"> \@ "MMMM, yyyy"</w:instrText>
    </w:r>
    <w:r w:rsidRPr="00C07635">
      <w:rPr>
        <w:rFonts w:ascii="Segoe UI Semilight" w:hAnsi="Segoe UI Semilight"/>
        <w:sz w:val="22"/>
      </w:rPr>
      <w:instrText xml:space="preserve"> </w:instrText>
    </w:r>
    <w:r w:rsidRPr="00C07635">
      <w:rPr>
        <w:rFonts w:ascii="Segoe UI Semilight" w:hAnsi="Segoe UI Semilight"/>
        <w:sz w:val="22"/>
      </w:rPr>
      <w:fldChar w:fldCharType="separate"/>
    </w:r>
    <w:ins w:id="24" w:author="Anne Dodsworth" w:date="2019-10-10T12:26:00Z">
      <w:r w:rsidR="007F68BB">
        <w:rPr>
          <w:rFonts w:ascii="Segoe UI Semilight" w:hAnsi="Segoe UI Semilight"/>
          <w:noProof/>
          <w:sz w:val="22"/>
        </w:rPr>
        <w:t>October, 2019</w:t>
      </w:r>
    </w:ins>
    <w:del w:id="25" w:author="Anne Dodsworth" w:date="2019-10-10T12:23:00Z">
      <w:r w:rsidR="00286C90" w:rsidDel="00991C22">
        <w:rPr>
          <w:rFonts w:ascii="Segoe UI Semilight" w:hAnsi="Segoe UI Semilight"/>
          <w:noProof/>
          <w:sz w:val="22"/>
          <w:lang w:bidi="en-US"/>
        </w:rPr>
        <w:delText>September, 2019</w:delText>
      </w:r>
    </w:del>
    <w:r w:rsidRPr="00C07635">
      <w:rPr>
        <w:rFonts w:ascii="Segoe UI Semilight" w:hAnsi="Segoe UI Semilight"/>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C3E"/>
    <w:multiLevelType w:val="multilevel"/>
    <w:tmpl w:val="EB360824"/>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15:restartNumberingAfterBreak="0">
    <w:nsid w:val="28433DAB"/>
    <w:multiLevelType w:val="hybridMultilevel"/>
    <w:tmpl w:val="87844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2F149E"/>
    <w:multiLevelType w:val="hybridMultilevel"/>
    <w:tmpl w:val="7C1CABA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17D4F"/>
    <w:multiLevelType w:val="hybridMultilevel"/>
    <w:tmpl w:val="11F06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E951DB"/>
    <w:multiLevelType w:val="hybridMultilevel"/>
    <w:tmpl w:val="0062FE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C19060"/>
    <w:multiLevelType w:val="hybridMultilevel"/>
    <w:tmpl w:val="7AEC0D46"/>
    <w:lvl w:ilvl="0" w:tplc="7DB34B4E">
      <w:start w:val="1"/>
      <w:numFmt w:val="bullet"/>
      <w:lvlText w:val="·"/>
      <w:lvlJc w:val="left"/>
      <w:pPr>
        <w:ind w:left="720" w:hanging="360"/>
      </w:pPr>
      <w:rPr>
        <w:rFonts w:ascii="Symbol" w:hAnsi="Symbol"/>
        <w:color w:val="000000"/>
      </w:rPr>
    </w:lvl>
    <w:lvl w:ilvl="1" w:tplc="3766D8EF">
      <w:start w:val="1"/>
      <w:numFmt w:val="bullet"/>
      <w:lvlText w:val="o"/>
      <w:lvlJc w:val="left"/>
      <w:pPr>
        <w:ind w:left="1440" w:hanging="360"/>
      </w:pPr>
      <w:rPr>
        <w:rFonts w:ascii="Symbol" w:hAnsi="Symbol"/>
        <w:color w:val="000000"/>
      </w:rPr>
    </w:lvl>
    <w:lvl w:ilvl="2" w:tplc="77F2E4AF">
      <w:start w:val="1"/>
      <w:numFmt w:val="bullet"/>
      <w:lvlText w:val="·"/>
      <w:lvlJc w:val="left"/>
      <w:pPr>
        <w:ind w:left="2160" w:hanging="360"/>
      </w:pPr>
      <w:rPr>
        <w:rFonts w:ascii="Symbol" w:hAnsi="Symbol"/>
        <w:color w:val="000000"/>
      </w:rPr>
    </w:lvl>
    <w:lvl w:ilvl="3" w:tplc="6FA2C4AB">
      <w:start w:val="1"/>
      <w:numFmt w:val="bullet"/>
      <w:lvlText w:val="o"/>
      <w:lvlJc w:val="left"/>
      <w:pPr>
        <w:ind w:left="2880" w:hanging="360"/>
      </w:pPr>
      <w:rPr>
        <w:rFonts w:ascii="Symbol" w:hAnsi="Symbol"/>
        <w:color w:val="000000"/>
      </w:rPr>
    </w:lvl>
    <w:lvl w:ilvl="4" w:tplc="1C4758A9">
      <w:start w:val="1"/>
      <w:numFmt w:val="bullet"/>
      <w:lvlText w:val="·"/>
      <w:lvlJc w:val="left"/>
      <w:pPr>
        <w:ind w:left="3600" w:hanging="360"/>
      </w:pPr>
      <w:rPr>
        <w:rFonts w:ascii="Symbol" w:hAnsi="Symbol"/>
        <w:color w:val="000000"/>
      </w:rPr>
    </w:lvl>
    <w:lvl w:ilvl="5" w:tplc="4FA0BFE7">
      <w:start w:val="1"/>
      <w:numFmt w:val="bullet"/>
      <w:lvlText w:val="o"/>
      <w:lvlJc w:val="left"/>
      <w:pPr>
        <w:ind w:left="4320" w:hanging="360"/>
      </w:pPr>
      <w:rPr>
        <w:rFonts w:ascii="Symbol" w:hAnsi="Symbol"/>
        <w:color w:val="000000"/>
      </w:rPr>
    </w:lvl>
    <w:lvl w:ilvl="6" w:tplc="5195D1CA">
      <w:start w:val="1"/>
      <w:numFmt w:val="bullet"/>
      <w:lvlText w:val="·"/>
      <w:lvlJc w:val="left"/>
      <w:pPr>
        <w:ind w:left="5040" w:hanging="360"/>
      </w:pPr>
      <w:rPr>
        <w:rFonts w:ascii="Symbol" w:hAnsi="Symbol"/>
        <w:color w:val="000000"/>
      </w:rPr>
    </w:lvl>
    <w:lvl w:ilvl="7" w:tplc="398BBDD0">
      <w:start w:val="1"/>
      <w:numFmt w:val="bullet"/>
      <w:lvlText w:val="o"/>
      <w:lvlJc w:val="left"/>
      <w:pPr>
        <w:ind w:left="5760" w:hanging="360"/>
      </w:pPr>
      <w:rPr>
        <w:rFonts w:ascii="Symbol" w:hAnsi="Symbol"/>
        <w:color w:val="000000"/>
      </w:rPr>
    </w:lvl>
    <w:lvl w:ilvl="8" w:tplc="0419F2EB">
      <w:start w:val="1"/>
      <w:numFmt w:val="bullet"/>
      <w:lvlText w:val="·"/>
      <w:lvlJc w:val="left"/>
      <w:pPr>
        <w:ind w:left="6480" w:hanging="360"/>
      </w:pPr>
      <w:rPr>
        <w:rFonts w:ascii="Symbol" w:hAnsi="Symbol"/>
        <w:color w:val="000000"/>
      </w:rPr>
    </w:lvl>
  </w:abstractNum>
  <w:abstractNum w:abstractNumId="6" w15:restartNumberingAfterBreak="0">
    <w:nsid w:val="4B4B4844"/>
    <w:multiLevelType w:val="multilevel"/>
    <w:tmpl w:val="922C3C16"/>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7" w15:restartNumberingAfterBreak="0">
    <w:nsid w:val="4DDF1AA4"/>
    <w:multiLevelType w:val="hybridMultilevel"/>
    <w:tmpl w:val="66CE5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F8F01"/>
    <w:multiLevelType w:val="multilevel"/>
    <w:tmpl w:val="7C10DEA8"/>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9" w15:restartNumberingAfterBreak="0">
    <w:nsid w:val="79866748"/>
    <w:multiLevelType w:val="hybridMultilevel"/>
    <w:tmpl w:val="28FC9F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0"/>
  </w:num>
  <w:num w:numId="4">
    <w:abstractNumId w:val="5"/>
  </w:num>
  <w:num w:numId="5">
    <w:abstractNumId w:val="1"/>
  </w:num>
  <w:num w:numId="6">
    <w:abstractNumId w:val="2"/>
  </w:num>
  <w:num w:numId="7">
    <w:abstractNumId w:val="7"/>
  </w:num>
  <w:num w:numId="8">
    <w:abstractNumId w:val="3"/>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uyama">
    <w15:presenceInfo w15:providerId="None" w15:userId="Michael Suyama"/>
  </w15:person>
  <w15:person w15:author="Janet Leverling">
    <w15:presenceInfo w15:providerId="None" w15:userId="Janet Leverling"/>
  </w15:person>
  <w15:person w15:author="Anne Dodsworth">
    <w15:presenceInfo w15:providerId="None" w15:userId="Anne Dodswo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xNDcwNjS2sDQzNTNX0lEKTi0uzszPAykwrQUAGXWpBSwAAAA="/>
  </w:docVars>
  <w:rsids>
    <w:rsidRoot w:val="00E474FC"/>
    <w:rsid w:val="000249CF"/>
    <w:rsid w:val="00027527"/>
    <w:rsid w:val="00086CB6"/>
    <w:rsid w:val="000E6AC4"/>
    <w:rsid w:val="00152432"/>
    <w:rsid w:val="00164610"/>
    <w:rsid w:val="0017701C"/>
    <w:rsid w:val="001B3F3C"/>
    <w:rsid w:val="001B5E58"/>
    <w:rsid w:val="001C7ED6"/>
    <w:rsid w:val="001F1152"/>
    <w:rsid w:val="002005BC"/>
    <w:rsid w:val="0021692F"/>
    <w:rsid w:val="002344EC"/>
    <w:rsid w:val="002426CC"/>
    <w:rsid w:val="00286C90"/>
    <w:rsid w:val="002C2A8B"/>
    <w:rsid w:val="002C4E10"/>
    <w:rsid w:val="002C783C"/>
    <w:rsid w:val="003068CB"/>
    <w:rsid w:val="003569CF"/>
    <w:rsid w:val="00375D15"/>
    <w:rsid w:val="003B187B"/>
    <w:rsid w:val="003D5BAA"/>
    <w:rsid w:val="003E46FE"/>
    <w:rsid w:val="003E7967"/>
    <w:rsid w:val="00410EE3"/>
    <w:rsid w:val="00456CEA"/>
    <w:rsid w:val="00473318"/>
    <w:rsid w:val="00486872"/>
    <w:rsid w:val="004A1497"/>
    <w:rsid w:val="004C7440"/>
    <w:rsid w:val="004E4502"/>
    <w:rsid w:val="004F0A9C"/>
    <w:rsid w:val="005112D6"/>
    <w:rsid w:val="00527D90"/>
    <w:rsid w:val="0056150E"/>
    <w:rsid w:val="00581C22"/>
    <w:rsid w:val="005D26B3"/>
    <w:rsid w:val="005F26C6"/>
    <w:rsid w:val="00607AC8"/>
    <w:rsid w:val="00610E5A"/>
    <w:rsid w:val="00617FDF"/>
    <w:rsid w:val="0066460B"/>
    <w:rsid w:val="006A1502"/>
    <w:rsid w:val="006A1BEE"/>
    <w:rsid w:val="006A3D62"/>
    <w:rsid w:val="006C30F4"/>
    <w:rsid w:val="006C58D4"/>
    <w:rsid w:val="006D53C4"/>
    <w:rsid w:val="0071463D"/>
    <w:rsid w:val="00737BE3"/>
    <w:rsid w:val="00750F23"/>
    <w:rsid w:val="0077308E"/>
    <w:rsid w:val="00782556"/>
    <w:rsid w:val="007942DD"/>
    <w:rsid w:val="007A4788"/>
    <w:rsid w:val="007F68BB"/>
    <w:rsid w:val="0080158E"/>
    <w:rsid w:val="00817102"/>
    <w:rsid w:val="00841F3F"/>
    <w:rsid w:val="00875E09"/>
    <w:rsid w:val="00903358"/>
    <w:rsid w:val="00955E51"/>
    <w:rsid w:val="0097000C"/>
    <w:rsid w:val="00991C22"/>
    <w:rsid w:val="00996972"/>
    <w:rsid w:val="009C2E6C"/>
    <w:rsid w:val="009C3DFE"/>
    <w:rsid w:val="00A77CFE"/>
    <w:rsid w:val="00A8286B"/>
    <w:rsid w:val="00AE0E40"/>
    <w:rsid w:val="00AE2EFF"/>
    <w:rsid w:val="00AE4FFC"/>
    <w:rsid w:val="00AE5FBE"/>
    <w:rsid w:val="00AF4E01"/>
    <w:rsid w:val="00B07DA6"/>
    <w:rsid w:val="00B37A50"/>
    <w:rsid w:val="00B54A00"/>
    <w:rsid w:val="00B7456D"/>
    <w:rsid w:val="00BC6278"/>
    <w:rsid w:val="00BE49CB"/>
    <w:rsid w:val="00BF215A"/>
    <w:rsid w:val="00C07635"/>
    <w:rsid w:val="00C37683"/>
    <w:rsid w:val="00C63BB6"/>
    <w:rsid w:val="00C82BC5"/>
    <w:rsid w:val="00CA6987"/>
    <w:rsid w:val="00CC698D"/>
    <w:rsid w:val="00CF1F95"/>
    <w:rsid w:val="00D15BC7"/>
    <w:rsid w:val="00D63D18"/>
    <w:rsid w:val="00DA7F03"/>
    <w:rsid w:val="00DC0482"/>
    <w:rsid w:val="00E474FC"/>
    <w:rsid w:val="00E524A4"/>
    <w:rsid w:val="00E61735"/>
    <w:rsid w:val="00E977E3"/>
    <w:rsid w:val="00EA4074"/>
    <w:rsid w:val="00EB0339"/>
    <w:rsid w:val="00EB23D6"/>
    <w:rsid w:val="00EB68DB"/>
    <w:rsid w:val="00EE5A4A"/>
    <w:rsid w:val="00EF7144"/>
    <w:rsid w:val="00F05316"/>
    <w:rsid w:val="00FA5AEE"/>
    <w:rsid w:val="00FB3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D6AC"/>
  <w15:docId w15:val="{BC3B2135-2BCD-4602-9B12-77AD551F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rPr>
  </w:style>
  <w:style w:type="paragraph" w:styleId="Heading1">
    <w:name w:val="heading 1"/>
    <w:basedOn w:val="Normal"/>
    <w:next w:val="Normal"/>
    <w:link w:val="Heading1Char"/>
    <w:qFormat/>
    <w:pPr>
      <w:spacing w:before="480"/>
      <w:outlineLvl w:val="0"/>
    </w:pPr>
    <w:rPr>
      <w:b/>
      <w:color w:val="365F91"/>
      <w:sz w:val="28"/>
    </w:rPr>
  </w:style>
  <w:style w:type="paragraph" w:styleId="Heading2">
    <w:name w:val="heading 2"/>
    <w:basedOn w:val="Normal"/>
    <w:next w:val="Normal"/>
    <w:qFormat/>
    <w:pPr>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hAnsi="Tahoma"/>
      <w:sz w:val="16"/>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paragraph" w:styleId="ListParagraph">
    <w:name w:val="List Paragraph"/>
    <w:basedOn w:val="Normal"/>
    <w:qFormat/>
    <w:pPr>
      <w:ind w:left="720"/>
      <w:contextualSpacing/>
    </w:pPr>
  </w:style>
  <w:style w:type="paragraph" w:styleId="Caption">
    <w:name w:val="caption"/>
    <w:basedOn w:val="Normal"/>
    <w:next w:val="Normal"/>
    <w:qFormat/>
    <w:pPr>
      <w:spacing w:after="200"/>
    </w:pPr>
    <w:rPr>
      <w:i/>
      <w:color w:val="44546A" w:themeColor="text2"/>
      <w:sz w:val="18"/>
    </w:rPr>
  </w:style>
  <w:style w:type="character" w:styleId="LineNumber">
    <w:name w:val="line number"/>
    <w:basedOn w:val="DefaultParagraphFont"/>
    <w:semiHidden/>
    <w:rPr>
      <w:color w:val="000000"/>
      <w:sz w:val="24"/>
    </w:rPr>
  </w:style>
  <w:style w:type="character" w:styleId="Hyperlink">
    <w:name w:val="Hyperlink"/>
    <w:rPr>
      <w:color w:val="0000FF"/>
      <w:sz w:val="24"/>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character" w:styleId="PlaceholderText">
    <w:name w:val="Placeholder Text"/>
    <w:basedOn w:val="DefaultParagraphFont"/>
    <w:semiHidden/>
    <w:rPr>
      <w:color w:val="808080"/>
    </w:rPr>
  </w:style>
  <w:style w:type="character" w:customStyle="1" w:styleId="Heading1Char">
    <w:name w:val="Heading 1 Char"/>
    <w:basedOn w:val="DefaultParagraphFont"/>
    <w:link w:val="Heading1"/>
    <w:rPr>
      <w:b/>
      <w:color w:val="365F91"/>
      <w:sz w:val="28"/>
    </w:rPr>
  </w:style>
  <w:style w:type="character" w:styleId="FollowedHyperlink">
    <w:name w:val="FollowedHyperlink"/>
    <w:basedOn w:val="DefaultParagraphFont"/>
    <w:semiHidden/>
    <w:rPr>
      <w:color w:val="954F72" w:themeColor="followedHyperlink"/>
      <w:u w:val="single"/>
    </w:rPr>
  </w:style>
  <w:style w:type="table" w:styleId="TableSimple1">
    <w:name w:val="Table Simple 1"/>
    <w:basedOn w:val="TableNormal"/>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51">
    <w:name w:val="List Table 6 Colorful - Accent 51"/>
    <w:basedOn w:val="TableNormal"/>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BE3F3" w:themeFill="accent5" w:themeFillTint="31"/>
      </w:tcPr>
    </w:tblStylePr>
    <w:tblStylePr w:type="band1Horz">
      <w:tblPr/>
      <w:tcPr>
        <w:shd w:val="clear" w:color="auto" w:fill="DBE3F3" w:themeFill="accent5" w:themeFillTint="31"/>
      </w:tcPr>
    </w:tblStylePr>
  </w:style>
  <w:style w:type="table" w:customStyle="1" w:styleId="ListTable1Light-Accent31">
    <w:name w:val="List Table 1 Light - Accent 31"/>
    <w:basedOn w:val="TableNormal"/>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1"/>
      </w:tcPr>
    </w:tblStylePr>
    <w:tblStylePr w:type="band1Horz">
      <w:tblPr/>
      <w:tcPr>
        <w:shd w:val="clear" w:color="auto" w:fill="EDEDED" w:themeFill="accent3" w:themeFillTint="31"/>
      </w:tcPr>
    </w:tblStylePr>
  </w:style>
  <w:style w:type="table" w:customStyle="1" w:styleId="ListTable2-Accent31">
    <w:name w:val="List Table 2 - Accent 31"/>
    <w:basedOn w:val="TableNormal"/>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hemeFill="accent3" w:themeFillTint="31"/>
      </w:tcPr>
    </w:tblStylePr>
    <w:tblStylePr w:type="band1Horz">
      <w:tblPr/>
      <w:tcPr>
        <w:shd w:val="clear" w:color="auto" w:fill="EDEDED" w:themeFill="accent3" w:themeFillTint="31"/>
      </w:tcPr>
    </w:tblStylePr>
  </w:style>
  <w:style w:type="table" w:customStyle="1" w:styleId="PlainTable11">
    <w:name w:val="Plain Table 11"/>
    <w:basedOn w:val="TableNormal"/>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lastRow">
      <w:rPr>
        <w:b/>
      </w:rPr>
      <w:tblPr/>
      <w:tcPr>
        <w:tcBorders>
          <w:top w:val="double" w:sz="4" w:space="0" w:color="BFBFBF" w:themeColor="background1" w:themeShade="BF"/>
        </w:tcBorders>
      </w:tcPr>
    </w:tblStylePr>
    <w:tblStylePr w:type="firstCol">
      <w:rPr>
        <w:b/>
      </w:r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3B187B"/>
    <w:rPr>
      <w:sz w:val="24"/>
    </w:rPr>
  </w:style>
  <w:style w:type="paragraph" w:styleId="NormalWeb">
    <w:name w:val="Normal (Web)"/>
    <w:basedOn w:val="Normal"/>
    <w:uiPriority w:val="99"/>
    <w:semiHidden/>
    <w:unhideWhenUsed/>
    <w:rsid w:val="002005BC"/>
    <w:pPr>
      <w:spacing w:before="100" w:beforeAutospacing="1" w:after="100" w:afterAutospacing="1"/>
    </w:pPr>
    <w:rPr>
      <w:rFonts w:ascii="Times New Roman" w:eastAsiaTheme="minorEastAsia" w:hAnsi="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9525">
          <a:solidFill>
            <a:schemeClr val="tx1"/>
          </a:solidFill>
          <a:headEnd type="none" w="med" len="med"/>
          <a:tailEnd type="triangle"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FF7C2-F6DF-4D70-8BDC-75DC020C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Smith (DevExpress)</dc:creator>
  <cp:lastModifiedBy>Anne Dodsworth</cp:lastModifiedBy>
  <cp:revision>8</cp:revision>
  <cp:lastPrinted>2016-12-31T21:00:00Z</cp:lastPrinted>
  <dcterms:created xsi:type="dcterms:W3CDTF">2019-09-09T10:08:00Z</dcterms:created>
  <dcterms:modified xsi:type="dcterms:W3CDTF">2019-10-10T09:26:00Z</dcterms:modified>
</cp:coreProperties>
</file>